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AF0841">
        <w:rPr>
          <w:rFonts w:cs="Arial"/>
          <w:b/>
          <w:bCs/>
          <w:i/>
          <w:iCs/>
          <w:sz w:val="40"/>
          <w:lang w:val="pt-BR"/>
        </w:rPr>
        <w:t>Ivna Valença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AF0841">
        <w:rPr>
          <w:i w:val="0"/>
          <w:color w:val="000000"/>
        </w:rPr>
        <w:t>Teste de Jogo de Tabuleiro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DB4CC6">
        <w:rPr>
          <w:i w:val="0"/>
        </w:rPr>
        <w:t xml:space="preserve"> 1.00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:rsidR="00EB108D" w:rsidRPr="001D4FEF" w:rsidRDefault="00CC1587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Adriano Vasconcelos</w:t>
      </w:r>
    </w:p>
    <w:p w:rsidR="00562868" w:rsidRPr="001D4FEF" w:rsidRDefault="00CC1587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André Genuino</w:t>
      </w:r>
    </w:p>
    <w:p w:rsidR="00562868" w:rsidRPr="001D4FEF" w:rsidRDefault="008444F9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Peter Gomes Mademann</w:t>
      </w:r>
      <w:r w:rsidR="00CC1587">
        <w:rPr>
          <w:sz w:val="28"/>
          <w:lang w:val="pt-BR"/>
        </w:rPr>
        <w:t xml:space="preserve"> 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562868" w:rsidRPr="001D4FEF" w:rsidTr="00562868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:rsidTr="00562868">
        <w:tc>
          <w:tcPr>
            <w:tcW w:w="1379" w:type="pct"/>
          </w:tcPr>
          <w:p w:rsidR="00562868" w:rsidRPr="001D4FEF" w:rsidRDefault="008E3C44" w:rsidP="008E3C4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04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09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2014</w:t>
            </w:r>
          </w:p>
        </w:tc>
        <w:tc>
          <w:tcPr>
            <w:tcW w:w="2241" w:type="pct"/>
          </w:tcPr>
          <w:p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:rsidR="00562868" w:rsidRPr="001D4FEF" w:rsidRDefault="00EE7F88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Adriano</w:t>
            </w:r>
          </w:p>
        </w:tc>
      </w:tr>
      <w:tr w:rsidR="00562868" w:rsidRPr="001D4FEF" w:rsidTr="00562868">
        <w:tc>
          <w:tcPr>
            <w:tcW w:w="1379" w:type="pct"/>
          </w:tcPr>
          <w:p w:rsidR="00562868" w:rsidRPr="001D4FEF" w:rsidRDefault="00EE7F88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</w:t>
            </w:r>
            <w:r w:rsidR="0023422C">
              <w:rPr>
                <w:rFonts w:ascii="Calibri" w:hAnsi="Calibri"/>
                <w:lang w:val="pt-BR"/>
              </w:rPr>
              <w:t>/09/2014</w:t>
            </w:r>
          </w:p>
        </w:tc>
        <w:tc>
          <w:tcPr>
            <w:tcW w:w="2241" w:type="pct"/>
          </w:tcPr>
          <w:p w:rsidR="00562868" w:rsidRPr="001D4FEF" w:rsidRDefault="008444F9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Ajustado data final do </w:t>
            </w:r>
            <w:r w:rsidR="00EE7F88">
              <w:rPr>
                <w:rFonts w:ascii="Calibri" w:hAnsi="Calibri"/>
                <w:lang w:val="pt-BR"/>
              </w:rPr>
              <w:t xml:space="preserve">cronograma relativo ao plano de testes. </w:t>
            </w:r>
          </w:p>
        </w:tc>
        <w:tc>
          <w:tcPr>
            <w:tcW w:w="1379" w:type="pct"/>
          </w:tcPr>
          <w:p w:rsidR="00562868" w:rsidRPr="001D4FEF" w:rsidRDefault="0023422C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="00EE7F88">
              <w:rPr>
                <w:lang w:val="pt-BR"/>
              </w:rPr>
              <w:t>eter</w:t>
            </w:r>
          </w:p>
        </w:tc>
      </w:tr>
      <w:tr w:rsidR="00EE7F88" w:rsidRPr="0023422C" w:rsidTr="00562868">
        <w:tc>
          <w:tcPr>
            <w:tcW w:w="1379" w:type="pct"/>
          </w:tcPr>
          <w:p w:rsidR="00EE7F88" w:rsidRDefault="0023422C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07/10/2014</w:t>
            </w:r>
          </w:p>
        </w:tc>
        <w:tc>
          <w:tcPr>
            <w:tcW w:w="2241" w:type="pct"/>
          </w:tcPr>
          <w:p w:rsidR="00EE7F88" w:rsidRDefault="0023422C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Revisão do plano de testes</w:t>
            </w:r>
          </w:p>
        </w:tc>
        <w:tc>
          <w:tcPr>
            <w:tcW w:w="1379" w:type="pct"/>
          </w:tcPr>
          <w:p w:rsidR="00EE7F88" w:rsidRDefault="0023422C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Peter</w:t>
            </w: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Pr="001F25D2" w:rsidRDefault="009E502C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b w:val="0"/>
          <w:sz w:val="24"/>
          <w:szCs w:val="24"/>
          <w:lang w:val="pt-BR"/>
        </w:rPr>
        <w:fldChar w:fldCharType="begin"/>
      </w:r>
      <w:r w:rsidR="001173B8" w:rsidRPr="001F25D2">
        <w:rPr>
          <w:rFonts w:asciiTheme="minorHAnsi" w:hAnsiTheme="minorHAnsi"/>
          <w:b w:val="0"/>
          <w:sz w:val="24"/>
          <w:szCs w:val="24"/>
          <w:lang w:val="pt-BR"/>
        </w:rPr>
        <w:instrText xml:space="preserve"> TOC \o "1-3" </w:instrText>
      </w:r>
      <w:r w:rsidRPr="001F25D2">
        <w:rPr>
          <w:rFonts w:asciiTheme="minorHAnsi" w:hAnsiTheme="minorHAnsi"/>
          <w:b w:val="0"/>
          <w:sz w:val="24"/>
          <w:szCs w:val="24"/>
          <w:lang w:val="pt-BR"/>
        </w:rPr>
        <w:fldChar w:fldCharType="separate"/>
      </w:r>
      <w:r w:rsidR="009F7193"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1.</w:t>
      </w:r>
      <w:r w:rsidR="009F7193" w:rsidRPr="001F25D2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Introdução</w:t>
      </w:r>
      <w:r w:rsidR="009F7193" w:rsidRPr="001F25D2">
        <w:rPr>
          <w:rFonts w:asciiTheme="minorHAnsi" w:hAnsiTheme="minorHAnsi"/>
          <w:b w:val="0"/>
          <w:noProof/>
          <w:sz w:val="24"/>
          <w:szCs w:val="24"/>
        </w:rPr>
        <w:tab/>
      </w:r>
      <w:r w:rsidRPr="001F25D2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="009F7193" w:rsidRPr="001F25D2">
        <w:rPr>
          <w:rFonts w:asciiTheme="minorHAnsi" w:hAnsiTheme="minorHAnsi"/>
          <w:b w:val="0"/>
          <w:noProof/>
          <w:sz w:val="24"/>
          <w:szCs w:val="24"/>
        </w:rPr>
        <w:instrText xml:space="preserve"> PAGEREF _Toc242451436 \h </w:instrText>
      </w:r>
      <w:r w:rsidRPr="001F25D2">
        <w:rPr>
          <w:rFonts w:asciiTheme="minorHAnsi" w:hAnsiTheme="minorHAnsi"/>
          <w:b w:val="0"/>
          <w:noProof/>
          <w:sz w:val="24"/>
          <w:szCs w:val="24"/>
        </w:rPr>
      </w:r>
      <w:r w:rsidRPr="001F25D2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9F7193" w:rsidRPr="001F25D2">
        <w:rPr>
          <w:rFonts w:asciiTheme="minorHAnsi" w:hAnsiTheme="minorHAnsi"/>
          <w:b w:val="0"/>
          <w:noProof/>
          <w:sz w:val="24"/>
          <w:szCs w:val="24"/>
        </w:rPr>
        <w:t>4</w:t>
      </w:r>
      <w:r w:rsidRPr="001F25D2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1.1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Identificador do plano de teste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_Toc242451437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4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1.2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Objetivos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_Toc242451438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4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1.3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O Sistema &lt;Projeto&gt;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_Toc242451439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4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1.4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Escopo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_Toc242451440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4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1.5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Escopo Negativo: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_Toc242451441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4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1.6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Referências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_Toc242451442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4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1.7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Nível na sequência de teste.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_Toc242451443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4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2.</w:t>
      </w:r>
      <w:r w:rsidRPr="001F25D2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REQUISITOS A TESTAR</w:t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instrText xml:space="preserve"> PAGEREF _Toc242451444 \h </w:instrTex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5</w: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2.1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do Banco de Dados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_Toc242451445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5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2.2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Funcional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_Toc242451446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5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2.3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do Ciclo de Negócios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_Toc242451447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5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2.4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da Interface do Usuário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_Toc242451448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5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2.5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de Performance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_Toc242451449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5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2.6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de Carga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_Toc242451450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5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2.7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de Stress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_Toc242451451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5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2.8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de Segurança e de Controle de Acesso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_Toc242451452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5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2.9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de Falha/Recuperação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_Toc242451453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5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2.10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de Instalação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_Toc242451454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5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3.</w:t>
      </w:r>
      <w:r w:rsidRPr="001F25D2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Estratégia de Teste</w:t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instrText xml:space="preserve"> PAGEREF _Toc242451455 \h </w:instrTex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6</w: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3.1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Tipos de Teste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_Toc242451456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6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3.1.</w:t>
      </w:r>
      <w:r w:rsidR="001F25D2" w:rsidRPr="001F25D2">
        <w:rPr>
          <w:rFonts w:asciiTheme="minorHAnsi" w:hAnsiTheme="minorHAnsi"/>
          <w:noProof/>
          <w:sz w:val="24"/>
          <w:szCs w:val="24"/>
          <w:lang w:val="pt-BR"/>
        </w:rPr>
        <w:t>1</w:t>
      </w:r>
      <w:r w:rsidR="001F25D2" w:rsidRPr="001F25D2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="001F25D2" w:rsidRPr="001F25D2">
        <w:rPr>
          <w:rFonts w:asciiTheme="minorHAnsi" w:hAnsiTheme="minorHAnsi"/>
          <w:noProof/>
          <w:sz w:val="24"/>
          <w:szCs w:val="24"/>
          <w:lang w:val="pt-BR"/>
        </w:rPr>
        <w:t>TESTE DE FUNCIONALIDADE</w:t>
      </w:r>
      <w:r w:rsidR="001F25D2"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_Toc242451458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="001F25D2" w:rsidRPr="001F25D2">
        <w:rPr>
          <w:rFonts w:asciiTheme="minorHAnsi" w:hAnsiTheme="minorHAnsi"/>
          <w:noProof/>
          <w:sz w:val="24"/>
          <w:szCs w:val="24"/>
          <w:lang w:val="pt-BR"/>
        </w:rPr>
        <w:t>6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1F25D2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3.1.2</w:t>
      </w:r>
      <w:r w:rsidRPr="001F25D2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DA INTERFACE DO USUÁRIO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="009F7193"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_Toc242451459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6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1F25D2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3.1.3</w:t>
      </w:r>
      <w:r w:rsidRPr="001F25D2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DE PERFORMANCE</w:t>
      </w:r>
      <w:r w:rsidR="009F7193"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="009F7193"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_Toc242451460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="009F7193" w:rsidRPr="001F25D2">
        <w:rPr>
          <w:rFonts w:asciiTheme="minorHAnsi" w:hAnsiTheme="minorHAnsi"/>
          <w:noProof/>
          <w:sz w:val="24"/>
          <w:szCs w:val="24"/>
          <w:lang w:val="pt-BR"/>
        </w:rPr>
        <w:t>6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1F25D2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3.1.4</w:t>
      </w:r>
      <w:r w:rsidR="009F7193" w:rsidRPr="001F25D2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TESTE DE INSTALAÇÃO</w:t>
      </w:r>
      <w:r w:rsidR="009F7193"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="009F7193"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_Toc242451463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="009F7193" w:rsidRPr="001F25D2">
        <w:rPr>
          <w:rFonts w:asciiTheme="minorHAnsi" w:hAnsiTheme="minorHAnsi"/>
          <w:noProof/>
          <w:sz w:val="24"/>
          <w:szCs w:val="24"/>
          <w:lang w:val="pt-BR"/>
        </w:rPr>
        <w:t>7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3.2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Ferramentas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_Toc242451464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7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noProof/>
          <w:sz w:val="24"/>
          <w:szCs w:val="24"/>
          <w:lang w:val="pt-BR"/>
        </w:rPr>
        <w:t>3.3</w:t>
      </w:r>
      <w:r w:rsidRPr="001F25D2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Riscos</w:t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instrText xml:space="preserve"> PAGEREF _Toc242451465 \h </w:instrText>
      </w:r>
      <w:r w:rsidR="009E502C" w:rsidRPr="001F25D2">
        <w:rPr>
          <w:rFonts w:asciiTheme="minorHAnsi" w:hAnsiTheme="minorHAnsi"/>
          <w:noProof/>
          <w:sz w:val="24"/>
          <w:szCs w:val="24"/>
        </w:rPr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noProof/>
          <w:sz w:val="24"/>
          <w:szCs w:val="24"/>
          <w:lang w:val="pt-BR"/>
        </w:rPr>
        <w:t>8</w:t>
      </w:r>
      <w:r w:rsidR="009E502C" w:rsidRPr="001F25D2">
        <w:rPr>
          <w:rFonts w:asciiTheme="minorHAnsi" w:hAnsiTheme="minorHAnsi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4.</w:t>
      </w:r>
      <w:r w:rsidRPr="001F25D2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Requisitos de suspensão e retomada</w:t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instrText xml:space="preserve"> PAGEREF _Toc242451466 \h </w:instrTex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9</w: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5.</w:t>
      </w:r>
      <w:r w:rsidRPr="001F25D2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Matriz de rastreabilidade</w:t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instrText xml:space="preserve"> PAGEREF _Toc242451467 \h </w:instrTex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10</w: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6.</w:t>
      </w:r>
      <w:r w:rsidRPr="001F25D2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Responsabilidades</w:t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instrText xml:space="preserve"> PAGEREF _Toc242451468 \h </w:instrTex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11</w: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7.</w:t>
      </w:r>
      <w:r w:rsidRPr="001F25D2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Necessidade treinamento da equipe</w:t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ab/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instrText xml:space="preserve"> PAGEREF _Toc242451469 \h </w:instrTex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12</w: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8.</w:t>
      </w:r>
      <w:r w:rsidRPr="001F25D2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Cobertura dos testes</w:t>
      </w:r>
      <w:r w:rsidRPr="001F25D2">
        <w:rPr>
          <w:rFonts w:asciiTheme="minorHAnsi" w:hAnsiTheme="minorHAnsi"/>
          <w:b w:val="0"/>
          <w:noProof/>
          <w:sz w:val="24"/>
          <w:szCs w:val="24"/>
        </w:rPr>
        <w:tab/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b w:val="0"/>
          <w:noProof/>
          <w:sz w:val="24"/>
          <w:szCs w:val="24"/>
        </w:rPr>
        <w:instrText xml:space="preserve"> PAGEREF _Toc242451470 \h </w:instrTex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b w:val="0"/>
          <w:noProof/>
          <w:sz w:val="24"/>
          <w:szCs w:val="24"/>
        </w:rPr>
        <w:t>13</w: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:rsidR="009F7193" w:rsidRPr="001F25D2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9.</w:t>
      </w:r>
      <w:r w:rsidRPr="001F25D2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1F25D2">
        <w:rPr>
          <w:rFonts w:asciiTheme="minorHAnsi" w:hAnsiTheme="minorHAnsi"/>
          <w:b w:val="0"/>
          <w:noProof/>
          <w:sz w:val="24"/>
          <w:szCs w:val="24"/>
          <w:lang w:val="pt-BR"/>
        </w:rPr>
        <w:t>Cronograma</w:t>
      </w:r>
      <w:r w:rsidRPr="001F25D2">
        <w:rPr>
          <w:rFonts w:asciiTheme="minorHAnsi" w:hAnsiTheme="minorHAnsi"/>
          <w:b w:val="0"/>
          <w:noProof/>
          <w:sz w:val="24"/>
          <w:szCs w:val="24"/>
        </w:rPr>
        <w:tab/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1F25D2">
        <w:rPr>
          <w:rFonts w:asciiTheme="minorHAnsi" w:hAnsiTheme="minorHAnsi"/>
          <w:b w:val="0"/>
          <w:noProof/>
          <w:sz w:val="24"/>
          <w:szCs w:val="24"/>
        </w:rPr>
        <w:instrText xml:space="preserve"> PAGEREF _Toc242451471 \h </w:instrTex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Pr="001F25D2">
        <w:rPr>
          <w:rFonts w:asciiTheme="minorHAnsi" w:hAnsiTheme="minorHAnsi"/>
          <w:b w:val="0"/>
          <w:noProof/>
          <w:sz w:val="24"/>
          <w:szCs w:val="24"/>
        </w:rPr>
        <w:t>14</w:t>
      </w:r>
      <w:r w:rsidR="009E502C" w:rsidRPr="001F25D2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:rsidR="001173B8" w:rsidRPr="001F25D2" w:rsidRDefault="009E502C">
      <w:pPr>
        <w:rPr>
          <w:rFonts w:asciiTheme="minorHAnsi" w:hAnsiTheme="minorHAnsi"/>
          <w:sz w:val="24"/>
          <w:szCs w:val="24"/>
          <w:lang w:val="pt-BR"/>
        </w:rPr>
      </w:pPr>
      <w:r w:rsidRPr="001F25D2">
        <w:rPr>
          <w:rFonts w:asciiTheme="minorHAnsi" w:hAnsiTheme="minorHAnsi"/>
          <w:sz w:val="24"/>
          <w:szCs w:val="24"/>
          <w:lang w:val="pt-BR"/>
        </w:rPr>
        <w:fldChar w:fldCharType="end"/>
      </w:r>
      <w:r w:rsidR="001173B8" w:rsidRPr="001F25D2">
        <w:rPr>
          <w:rFonts w:asciiTheme="minorHAnsi" w:hAnsiTheme="minorHAnsi"/>
          <w:sz w:val="24"/>
          <w:szCs w:val="24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B93926" w:rsidRDefault="00B93926" w:rsidP="00B93926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Jogo de tabuleiro compõe-se dos seguintes objetivos:</w:t>
      </w:r>
    </w:p>
    <w:p w:rsidR="00B93926" w:rsidRDefault="00B93926" w:rsidP="00B93926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Identificar os componentes de software que devem ser testados e </w:t>
      </w:r>
      <w:r w:rsidR="00A218FC">
        <w:rPr>
          <w:sz w:val="22"/>
          <w:lang w:val="pt-BR"/>
        </w:rPr>
        <w:t xml:space="preserve">suas devidas </w:t>
      </w:r>
      <w:r>
        <w:rPr>
          <w:sz w:val="22"/>
          <w:lang w:val="pt-BR"/>
        </w:rPr>
        <w:t>informações</w:t>
      </w:r>
      <w:r w:rsidR="00A218FC">
        <w:rPr>
          <w:sz w:val="22"/>
          <w:lang w:val="pt-BR"/>
        </w:rPr>
        <w:t xml:space="preserve"> de projetos</w:t>
      </w:r>
      <w:r>
        <w:rPr>
          <w:sz w:val="22"/>
          <w:lang w:val="pt-BR"/>
        </w:rPr>
        <w:t>.</w:t>
      </w:r>
    </w:p>
    <w:p w:rsidR="00B93926" w:rsidRDefault="00B93926" w:rsidP="00B93926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</w:r>
      <w:r w:rsidR="00A218FC">
        <w:rPr>
          <w:sz w:val="22"/>
          <w:lang w:val="pt-BR"/>
        </w:rPr>
        <w:t>Relacionar os Requisitos a Testar</w:t>
      </w:r>
      <w:r>
        <w:rPr>
          <w:sz w:val="22"/>
          <w:lang w:val="pt-BR"/>
        </w:rPr>
        <w:t>.</w:t>
      </w:r>
    </w:p>
    <w:p w:rsidR="00B93926" w:rsidRDefault="00B93926" w:rsidP="00B93926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:rsidR="00B93926" w:rsidRDefault="00B93926" w:rsidP="00B93926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:rsidR="00B93926" w:rsidRDefault="00B93926" w:rsidP="00B93926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:rsidR="00AB6223" w:rsidRPr="001D4FEF" w:rsidRDefault="00AB6223">
      <w:pPr>
        <w:pStyle w:val="Corpodetexto"/>
        <w:rPr>
          <w:rFonts w:ascii="Calibri" w:hAnsi="Calibri"/>
          <w:sz w:val="22"/>
          <w:lang w:val="pt-BR"/>
        </w:rPr>
      </w:pPr>
    </w:p>
    <w:p w:rsidR="001173B8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r w:rsidR="00A218FC">
        <w:rPr>
          <w:rFonts w:ascii="Calibri" w:hAnsi="Calibri"/>
          <w:sz w:val="22"/>
          <w:lang w:val="pt-BR"/>
        </w:rPr>
        <w:t>Jogo de tabuleiro</w:t>
      </w:r>
    </w:p>
    <w:p w:rsidR="006968C7" w:rsidRDefault="00C17DC5" w:rsidP="00C17DC5">
      <w:pPr>
        <w:ind w:left="720"/>
        <w:rPr>
          <w:lang w:val="pt-BR"/>
        </w:rPr>
      </w:pPr>
      <w:r>
        <w:rPr>
          <w:lang w:val="pt-BR"/>
        </w:rPr>
        <w:t xml:space="preserve">É um jogo na modalidade tabuleiro que permite o usuário criar, </w:t>
      </w:r>
      <w:proofErr w:type="gramStart"/>
      <w:r>
        <w:rPr>
          <w:lang w:val="pt-BR"/>
        </w:rPr>
        <w:t>salvar,buscar</w:t>
      </w:r>
      <w:proofErr w:type="gramEnd"/>
      <w:r>
        <w:rPr>
          <w:lang w:val="pt-BR"/>
        </w:rPr>
        <w:t xml:space="preserve"> e excluir um  jogo de forma personalizada. É um jogo offline com opção de jogar com até 5 pessoas (</w:t>
      </w:r>
      <w:proofErr w:type="gramStart"/>
      <w:r>
        <w:rPr>
          <w:lang w:val="pt-BR"/>
        </w:rPr>
        <w:t>peões)  aonde</w:t>
      </w:r>
      <w:proofErr w:type="gramEnd"/>
      <w:r>
        <w:rPr>
          <w:lang w:val="pt-BR"/>
        </w:rPr>
        <w:t xml:space="preserve"> pode se escolher nomes dos jogadores, cores,fundo em um tabuleiro de 8x8 posições .</w:t>
      </w:r>
    </w:p>
    <w:p w:rsidR="00C17DC5" w:rsidRPr="001D4FEF" w:rsidRDefault="00C17DC5" w:rsidP="00C17DC5">
      <w:pPr>
        <w:ind w:left="720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173B8" w:rsidRPr="00287497" w:rsidRDefault="00287497" w:rsidP="00287497">
      <w:pPr>
        <w:ind w:left="720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 w:rsidRPr="00287497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>erão realizados testes está</w:t>
      </w:r>
      <w:r w:rsidR="00844FCD">
        <w:rPr>
          <w:rFonts w:ascii="Calibri" w:hAnsi="Calibri"/>
          <w:sz w:val="22"/>
          <w:lang w:val="pt-BR"/>
        </w:rPr>
        <w:t xml:space="preserve">ticos, funcionais (caixa preta) </w:t>
      </w:r>
      <w:r w:rsidR="000E124B">
        <w:rPr>
          <w:rFonts w:ascii="Calibri" w:hAnsi="Calibri"/>
          <w:sz w:val="22"/>
          <w:lang w:val="pt-BR"/>
        </w:rPr>
        <w:t xml:space="preserve">e de performance totalmente </w:t>
      </w:r>
      <w:r w:rsidR="00844FCD">
        <w:rPr>
          <w:rFonts w:ascii="Calibri" w:hAnsi="Calibri"/>
          <w:sz w:val="22"/>
          <w:lang w:val="pt-BR"/>
        </w:rPr>
        <w:t>baseados nos diagramas de caso de uso e requisitos.</w:t>
      </w: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844FCD" w:rsidRDefault="00287497" w:rsidP="00844FCD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Não serão realizados testes de</w:t>
      </w:r>
      <w:r w:rsidR="00844FCD">
        <w:rPr>
          <w:rFonts w:ascii="Calibri" w:hAnsi="Calibri"/>
          <w:sz w:val="22"/>
          <w:lang w:val="pt-BR"/>
        </w:rPr>
        <w:t xml:space="preserve"> stress</w:t>
      </w:r>
      <w:r w:rsidR="000E124B">
        <w:rPr>
          <w:rFonts w:ascii="Calibri" w:hAnsi="Calibri"/>
          <w:sz w:val="22"/>
          <w:lang w:val="pt-BR"/>
        </w:rPr>
        <w:t xml:space="preserve"> e</w:t>
      </w:r>
      <w:r w:rsidR="00F271E9">
        <w:rPr>
          <w:rFonts w:ascii="Calibri" w:hAnsi="Calibri"/>
          <w:sz w:val="22"/>
          <w:lang w:val="pt-BR"/>
        </w:rPr>
        <w:t xml:space="preserve"> carga </w:t>
      </w:r>
      <w:r>
        <w:rPr>
          <w:rFonts w:ascii="Calibri" w:hAnsi="Calibri"/>
          <w:sz w:val="22"/>
          <w:lang w:val="pt-BR"/>
        </w:rPr>
        <w:t xml:space="preserve">pelo fato de o sistema não possuir muitas entradas de dados </w:t>
      </w:r>
      <w:r w:rsidR="00844FCD">
        <w:rPr>
          <w:rFonts w:ascii="Calibri" w:hAnsi="Calibri"/>
          <w:sz w:val="22"/>
          <w:lang w:val="pt-BR"/>
        </w:rPr>
        <w:t>e o ambiente não trazer riscos materias para o usuário.</w:t>
      </w:r>
    </w:p>
    <w:p w:rsidR="00844FCD" w:rsidRDefault="00844FCD" w:rsidP="00844FCD">
      <w:pPr>
        <w:ind w:left="720"/>
        <w:rPr>
          <w:rFonts w:ascii="Calibri" w:hAnsi="Calibri"/>
          <w:sz w:val="22"/>
          <w:lang w:val="pt-BR"/>
        </w:rPr>
      </w:pPr>
    </w:p>
    <w:p w:rsidR="00844FCD" w:rsidRPr="001D4FEF" w:rsidRDefault="00844FCD" w:rsidP="00287497">
      <w:pPr>
        <w:ind w:left="720"/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:rsidR="00BA3CB6" w:rsidRPr="001D4FEF" w:rsidRDefault="00380C34" w:rsidP="00844FCD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Documento de caso de uso e </w:t>
      </w:r>
      <w:r w:rsidR="00844FCD">
        <w:rPr>
          <w:rFonts w:ascii="Calibri" w:hAnsi="Calibri"/>
          <w:sz w:val="22"/>
          <w:lang w:val="pt-BR"/>
        </w:rPr>
        <w:t>documento de requisitos.</w:t>
      </w: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:rsidR="00562868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:rsidR="00844FCD" w:rsidRPr="001D4FEF" w:rsidRDefault="00844FCD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t>REQUISITOS A TESTAR</w:t>
      </w:r>
      <w:bookmarkEnd w:id="20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1"/>
    </w:p>
    <w:p w:rsidR="00DC6729" w:rsidRDefault="001173B8" w:rsidP="00635EA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jc w:val="both"/>
        <w:rPr>
          <w:rFonts w:ascii="Calibri" w:hAnsi="Calibri"/>
          <w:sz w:val="22"/>
          <w:lang w:val="pt-BR"/>
        </w:rPr>
      </w:pPr>
      <w:proofErr w:type="gramStart"/>
      <w:r w:rsidRPr="00DC6729">
        <w:rPr>
          <w:rFonts w:ascii="Calibri" w:hAnsi="Calibri"/>
          <w:sz w:val="22"/>
          <w:lang w:val="pt-BR"/>
        </w:rPr>
        <w:t>.</w:t>
      </w:r>
      <w:r w:rsidR="00516470" w:rsidRPr="00DC6729">
        <w:rPr>
          <w:rFonts w:ascii="Calibri" w:hAnsi="Calibri"/>
          <w:sz w:val="22"/>
          <w:lang w:val="pt-BR"/>
        </w:rPr>
        <w:t>Verificar</w:t>
      </w:r>
      <w:proofErr w:type="gramEnd"/>
      <w:r w:rsidR="00516470" w:rsidRPr="00DC6729">
        <w:rPr>
          <w:rFonts w:ascii="Calibri" w:hAnsi="Calibri"/>
          <w:sz w:val="22"/>
          <w:lang w:val="pt-BR"/>
        </w:rPr>
        <w:t xml:space="preserve"> se o jogo é executado na plataforma Windows</w:t>
      </w:r>
    </w:p>
    <w:p w:rsidR="00516470" w:rsidRPr="00DC6729" w:rsidRDefault="00516470" w:rsidP="00635EA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jc w:val="both"/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>Verificar se o usuário consegue executar as funções básicas do jogo (cadastrar, alterar, buscar e excluir).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2"/>
    </w:p>
    <w:p w:rsidR="00DC6729" w:rsidRPr="00DC6729" w:rsidRDefault="00DC6729" w:rsidP="00DC6729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proofErr w:type="gramStart"/>
      <w:r>
        <w:rPr>
          <w:rFonts w:ascii="Calibri" w:hAnsi="Calibri"/>
          <w:sz w:val="22"/>
          <w:lang w:val="pt-BR"/>
        </w:rPr>
        <w:t>Verificar  possibilidade</w:t>
      </w:r>
      <w:proofErr w:type="gramEnd"/>
      <w:r>
        <w:rPr>
          <w:rFonts w:ascii="Calibri" w:hAnsi="Calibri"/>
          <w:sz w:val="22"/>
          <w:lang w:val="pt-BR"/>
        </w:rPr>
        <w:t xml:space="preserve"> de  definição do  nome  do  jogo</w:t>
      </w:r>
      <w:r w:rsidRPr="00DC6729">
        <w:rPr>
          <w:rFonts w:ascii="Calibri" w:hAnsi="Calibri"/>
          <w:sz w:val="22"/>
          <w:lang w:val="pt-BR"/>
        </w:rPr>
        <w:t>,  plano  de  fundo  d</w:t>
      </w:r>
      <w:r>
        <w:rPr>
          <w:rFonts w:ascii="Calibri" w:hAnsi="Calibri"/>
          <w:sz w:val="22"/>
          <w:lang w:val="pt-BR"/>
        </w:rPr>
        <w:t>o  jogo,  quantidade  de  casas a definir antes da partida iniciar.</w:t>
      </w:r>
    </w:p>
    <w:p w:rsidR="00DC6729" w:rsidRDefault="00DC6729" w:rsidP="00635EA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 xml:space="preserve">Verificar possibilidade de casas de acordo com </w:t>
      </w:r>
      <w:proofErr w:type="gramStart"/>
      <w:r w:rsidRPr="00DC6729">
        <w:rPr>
          <w:rFonts w:ascii="Calibri" w:hAnsi="Calibri"/>
          <w:sz w:val="22"/>
          <w:lang w:val="pt-BR"/>
        </w:rPr>
        <w:t>uma  matriz</w:t>
      </w:r>
      <w:proofErr w:type="gramEnd"/>
      <w:r w:rsidRPr="00DC6729">
        <w:rPr>
          <w:rFonts w:ascii="Calibri" w:hAnsi="Calibri"/>
          <w:sz w:val="22"/>
          <w:lang w:val="pt-BR"/>
        </w:rPr>
        <w:t xml:space="preserve">  8x8</w:t>
      </w:r>
      <w:r>
        <w:rPr>
          <w:rFonts w:ascii="Calibri" w:hAnsi="Calibri"/>
          <w:sz w:val="22"/>
          <w:lang w:val="pt-BR"/>
        </w:rPr>
        <w:t>.</w:t>
      </w:r>
    </w:p>
    <w:p w:rsidR="00DC6729" w:rsidRDefault="00DC6729" w:rsidP="00635EA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possibilidade de dois a cindo </w:t>
      </w:r>
      <w:proofErr w:type="gramStart"/>
      <w:r>
        <w:rPr>
          <w:rFonts w:ascii="Calibri" w:hAnsi="Calibri"/>
          <w:sz w:val="22"/>
          <w:lang w:val="pt-BR"/>
        </w:rPr>
        <w:t>peões</w:t>
      </w:r>
      <w:r w:rsidRPr="00DC6729">
        <w:rPr>
          <w:rFonts w:ascii="Calibri" w:hAnsi="Calibri"/>
          <w:sz w:val="22"/>
          <w:lang w:val="pt-BR"/>
        </w:rPr>
        <w:t xml:space="preserve">  </w:t>
      </w:r>
      <w:r>
        <w:rPr>
          <w:rFonts w:ascii="Calibri" w:hAnsi="Calibri"/>
          <w:sz w:val="22"/>
          <w:lang w:val="pt-BR"/>
        </w:rPr>
        <w:t>(</w:t>
      </w:r>
      <w:proofErr w:type="gramEnd"/>
      <w:r>
        <w:rPr>
          <w:rFonts w:ascii="Calibri" w:hAnsi="Calibri"/>
          <w:sz w:val="22"/>
          <w:lang w:val="pt-BR"/>
        </w:rPr>
        <w:t>jogadores)</w:t>
      </w:r>
    </w:p>
    <w:p w:rsidR="00507414" w:rsidRDefault="00DC6729" w:rsidP="00635EA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se o peão consegue jogar </w:t>
      </w:r>
      <w:r w:rsidR="00507414">
        <w:rPr>
          <w:rFonts w:ascii="Calibri" w:hAnsi="Calibri"/>
          <w:sz w:val="22"/>
          <w:lang w:val="pt-BR"/>
        </w:rPr>
        <w:t xml:space="preserve">uma vez </w:t>
      </w:r>
      <w:proofErr w:type="gramStart"/>
      <w:r w:rsidR="00507414">
        <w:rPr>
          <w:rFonts w:ascii="Calibri" w:hAnsi="Calibri"/>
          <w:sz w:val="22"/>
          <w:lang w:val="pt-BR"/>
        </w:rPr>
        <w:t>apenas .</w:t>
      </w:r>
      <w:proofErr w:type="gramEnd"/>
    </w:p>
    <w:p w:rsidR="00DC6729" w:rsidRPr="00507414" w:rsidRDefault="00507414" w:rsidP="00635EA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507414">
        <w:rPr>
          <w:rFonts w:ascii="Calibri" w:hAnsi="Calibri"/>
          <w:sz w:val="22"/>
          <w:lang w:val="pt-BR"/>
        </w:rPr>
        <w:t>Verificar condição de casas especiais no tabuleiro tipo: “</w:t>
      </w:r>
      <w:proofErr w:type="gramStart"/>
      <w:r w:rsidR="00DC6729" w:rsidRPr="00507414">
        <w:rPr>
          <w:rFonts w:ascii="Calibri" w:hAnsi="Calibri"/>
          <w:sz w:val="22"/>
          <w:lang w:val="pt-BR"/>
        </w:rPr>
        <w:t>pule  1</w:t>
      </w:r>
      <w:proofErr w:type="gramEnd"/>
      <w:r w:rsidR="00DC6729" w:rsidRPr="00507414">
        <w:rPr>
          <w:rFonts w:ascii="Calibri" w:hAnsi="Calibri"/>
          <w:sz w:val="22"/>
          <w:lang w:val="pt-BR"/>
        </w:rPr>
        <w:t xml:space="preserve">  casa,  fique  sem  jogar  1</w:t>
      </w:r>
      <w:r w:rsidRPr="00507414">
        <w:rPr>
          <w:rFonts w:ascii="Calibri" w:hAnsi="Calibri"/>
          <w:sz w:val="22"/>
          <w:lang w:val="pt-BR"/>
        </w:rPr>
        <w:t xml:space="preserve">rodada, jogue outra vez” </w:t>
      </w:r>
      <w:r w:rsidR="00DC6729" w:rsidRPr="00507414">
        <w:rPr>
          <w:rFonts w:ascii="Calibri" w:hAnsi="Calibri"/>
          <w:sz w:val="22"/>
          <w:lang w:val="pt-BR"/>
        </w:rPr>
        <w:t xml:space="preserve"> de forma aleatória ou inserindo a posição da casa.</w:t>
      </w:r>
    </w:p>
    <w:p w:rsidR="00DC6729" w:rsidRPr="00DC6729" w:rsidRDefault="00DC6729" w:rsidP="00DC6729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 xml:space="preserve"> Não pode haver duplicidade no nome do jogo.</w:t>
      </w:r>
    </w:p>
    <w:p w:rsidR="001173B8" w:rsidRDefault="00507414" w:rsidP="00507414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507414">
        <w:rPr>
          <w:rFonts w:ascii="Calibri" w:hAnsi="Calibri"/>
          <w:sz w:val="22"/>
          <w:lang w:val="pt-BR"/>
        </w:rPr>
        <w:t xml:space="preserve">Verificar </w:t>
      </w:r>
      <w:proofErr w:type="gramStart"/>
      <w:r w:rsidRPr="00507414">
        <w:rPr>
          <w:rFonts w:ascii="Calibri" w:hAnsi="Calibri"/>
          <w:sz w:val="22"/>
          <w:lang w:val="pt-BR"/>
        </w:rPr>
        <w:t>se  plano</w:t>
      </w:r>
      <w:proofErr w:type="gramEnd"/>
      <w:r w:rsidRPr="00507414">
        <w:rPr>
          <w:rFonts w:ascii="Calibri" w:hAnsi="Calibri"/>
          <w:sz w:val="22"/>
          <w:lang w:val="pt-BR"/>
        </w:rPr>
        <w:t xml:space="preserve"> de fundo pode ser</w:t>
      </w:r>
      <w:r w:rsidR="00DC6729" w:rsidRPr="00507414">
        <w:rPr>
          <w:rFonts w:ascii="Calibri" w:hAnsi="Calibri"/>
          <w:sz w:val="22"/>
          <w:lang w:val="pt-BR"/>
        </w:rPr>
        <w:t xml:space="preserve"> selecionado pelo usuário nos formatos .</w:t>
      </w:r>
      <w:proofErr w:type="spellStart"/>
      <w:r w:rsidR="00DC6729" w:rsidRPr="00507414">
        <w:rPr>
          <w:rFonts w:ascii="Calibri" w:hAnsi="Calibri"/>
          <w:sz w:val="22"/>
          <w:lang w:val="pt-BR"/>
        </w:rPr>
        <w:t>jpg</w:t>
      </w:r>
      <w:proofErr w:type="spellEnd"/>
      <w:r w:rsidR="00DC6729" w:rsidRPr="00507414">
        <w:rPr>
          <w:rFonts w:ascii="Calibri" w:hAnsi="Calibri"/>
          <w:sz w:val="22"/>
          <w:lang w:val="pt-BR"/>
        </w:rPr>
        <w:t xml:space="preserve"> </w:t>
      </w:r>
      <w:r>
        <w:rPr>
          <w:rFonts w:ascii="Calibri" w:hAnsi="Calibri"/>
          <w:sz w:val="22"/>
          <w:lang w:val="pt-BR"/>
        </w:rPr>
        <w:t xml:space="preserve">e </w:t>
      </w:r>
      <w:r w:rsidR="00DC6729" w:rsidRPr="00507414">
        <w:rPr>
          <w:rFonts w:ascii="Calibri" w:hAnsi="Calibri"/>
          <w:sz w:val="22"/>
          <w:lang w:val="pt-BR"/>
        </w:rPr>
        <w:t xml:space="preserve"> .</w:t>
      </w:r>
      <w:proofErr w:type="spellStart"/>
      <w:r w:rsidR="00DC6729" w:rsidRPr="00507414">
        <w:rPr>
          <w:rFonts w:ascii="Calibri" w:hAnsi="Calibri"/>
          <w:sz w:val="22"/>
          <w:lang w:val="pt-BR"/>
        </w:rPr>
        <w:t>png</w:t>
      </w:r>
      <w:proofErr w:type="spellEnd"/>
      <w:r w:rsidR="00DC6729" w:rsidRPr="00507414">
        <w:rPr>
          <w:rFonts w:ascii="Calibri" w:hAnsi="Calibri"/>
          <w:sz w:val="22"/>
          <w:lang w:val="pt-BR"/>
        </w:rPr>
        <w:t xml:space="preserve">. </w:t>
      </w:r>
      <w:r>
        <w:rPr>
          <w:rFonts w:ascii="Calibri" w:hAnsi="Calibri"/>
          <w:sz w:val="22"/>
          <w:lang w:val="pt-BR"/>
        </w:rPr>
        <w:t>C</w:t>
      </w:r>
      <w:r w:rsidR="00DC6729" w:rsidRPr="00507414">
        <w:rPr>
          <w:rFonts w:ascii="Calibri" w:hAnsi="Calibri"/>
          <w:sz w:val="22"/>
          <w:lang w:val="pt-BR"/>
        </w:rPr>
        <w:t>aso ele não selecione, o plano de fundo será por default da cor azul claro.</w:t>
      </w:r>
    </w:p>
    <w:p w:rsidR="006A1EC3" w:rsidRDefault="006A1EC3" w:rsidP="006A1EC3">
      <w:pPr>
        <w:pStyle w:val="Corpodetexto"/>
        <w:numPr>
          <w:ilvl w:val="0"/>
          <w:numId w:val="17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C</w:t>
      </w:r>
      <w:r w:rsidRPr="00507414">
        <w:rPr>
          <w:rFonts w:ascii="Calibri" w:hAnsi="Calibri"/>
          <w:sz w:val="22"/>
          <w:lang w:val="pt-BR"/>
        </w:rPr>
        <w:t>ores e nem nomes</w:t>
      </w:r>
      <w:r>
        <w:rPr>
          <w:rFonts w:ascii="Calibri" w:hAnsi="Calibri"/>
          <w:sz w:val="22"/>
          <w:lang w:val="pt-BR"/>
        </w:rPr>
        <w:t xml:space="preserve"> devem ser repetidos</w:t>
      </w:r>
      <w:r w:rsidRPr="00507414">
        <w:rPr>
          <w:rFonts w:ascii="Calibri" w:hAnsi="Calibri"/>
          <w:sz w:val="22"/>
          <w:lang w:val="pt-BR"/>
        </w:rPr>
        <w:t>.</w:t>
      </w:r>
    </w:p>
    <w:p w:rsidR="007059EC" w:rsidRDefault="007059EC" w:rsidP="007059EC">
      <w:pPr>
        <w:pStyle w:val="Corpodetexto"/>
        <w:numPr>
          <w:ilvl w:val="0"/>
          <w:numId w:val="17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durante as jogadas de um jogador e </w:t>
      </w:r>
      <w:proofErr w:type="gramStart"/>
      <w:r>
        <w:rPr>
          <w:rFonts w:ascii="Calibri" w:hAnsi="Calibri"/>
          <w:sz w:val="22"/>
          <w:lang w:val="pt-BR"/>
        </w:rPr>
        <w:t>outro  as</w:t>
      </w:r>
      <w:proofErr w:type="gramEnd"/>
      <w:r>
        <w:rPr>
          <w:rFonts w:ascii="Calibri" w:hAnsi="Calibri"/>
          <w:sz w:val="22"/>
          <w:lang w:val="pt-BR"/>
        </w:rPr>
        <w:t xml:space="preserve"> casas especiais que mudam o fluxo do jogo</w:t>
      </w:r>
      <w:r w:rsidRPr="006A1EC3">
        <w:rPr>
          <w:rFonts w:ascii="Calibri" w:hAnsi="Calibri"/>
          <w:sz w:val="22"/>
          <w:lang w:val="pt-BR"/>
        </w:rPr>
        <w:t>.</w:t>
      </w:r>
    </w:p>
    <w:p w:rsidR="007059EC" w:rsidRDefault="007059EC" w:rsidP="007059EC">
      <w:pPr>
        <w:pStyle w:val="Corpodetexto"/>
        <w:numPr>
          <w:ilvl w:val="0"/>
          <w:numId w:val="17"/>
        </w:numPr>
        <w:jc w:val="both"/>
        <w:rPr>
          <w:rFonts w:ascii="Calibri" w:hAnsi="Calibri"/>
          <w:sz w:val="22"/>
          <w:lang w:val="pt-BR"/>
        </w:rPr>
      </w:pPr>
      <w:proofErr w:type="gramStart"/>
      <w:r>
        <w:rPr>
          <w:rFonts w:ascii="Calibri" w:hAnsi="Calibri"/>
          <w:sz w:val="22"/>
          <w:lang w:val="pt-BR"/>
        </w:rPr>
        <w:t xml:space="preserve">Verifica  </w:t>
      </w:r>
      <w:r w:rsidRPr="00507414">
        <w:rPr>
          <w:rFonts w:ascii="Calibri" w:hAnsi="Calibri"/>
          <w:sz w:val="22"/>
          <w:lang w:val="pt-BR"/>
        </w:rPr>
        <w:t>ordem</w:t>
      </w:r>
      <w:proofErr w:type="gramEnd"/>
      <w:r w:rsidRPr="00507414">
        <w:rPr>
          <w:rFonts w:ascii="Calibri" w:hAnsi="Calibri"/>
          <w:sz w:val="22"/>
          <w:lang w:val="pt-BR"/>
        </w:rPr>
        <w:t xml:space="preserve"> dos jogadores</w:t>
      </w:r>
      <w:r>
        <w:rPr>
          <w:rFonts w:ascii="Calibri" w:hAnsi="Calibri"/>
          <w:sz w:val="22"/>
          <w:lang w:val="pt-BR"/>
        </w:rPr>
        <w:t xml:space="preserve"> que deve  obedecer</w:t>
      </w:r>
      <w:r w:rsidRPr="00507414">
        <w:rPr>
          <w:rFonts w:ascii="Calibri" w:hAnsi="Calibri"/>
          <w:sz w:val="22"/>
          <w:lang w:val="pt-BR"/>
        </w:rPr>
        <w:t xml:space="preserve"> a ordem de cadastro</w:t>
      </w:r>
      <w:r>
        <w:rPr>
          <w:rFonts w:ascii="Calibri" w:hAnsi="Calibri"/>
          <w:sz w:val="22"/>
          <w:lang w:val="pt-BR"/>
        </w:rPr>
        <w:t xml:space="preserve"> (fluxo do jogo)</w:t>
      </w:r>
      <w:r w:rsidRPr="00507414">
        <w:rPr>
          <w:rFonts w:ascii="Calibri" w:hAnsi="Calibri"/>
          <w:sz w:val="22"/>
          <w:lang w:val="pt-BR"/>
        </w:rPr>
        <w:t>.</w:t>
      </w:r>
    </w:p>
    <w:p w:rsidR="007059EC" w:rsidRPr="007059EC" w:rsidRDefault="007059EC" w:rsidP="00635EA3">
      <w:pPr>
        <w:pStyle w:val="Corpodetexto"/>
        <w:numPr>
          <w:ilvl w:val="0"/>
          <w:numId w:val="17"/>
        </w:numPr>
        <w:jc w:val="both"/>
        <w:rPr>
          <w:rFonts w:ascii="Calibri" w:hAnsi="Calibri"/>
          <w:sz w:val="22"/>
          <w:lang w:val="pt-BR"/>
        </w:rPr>
      </w:pPr>
      <w:proofErr w:type="gramStart"/>
      <w:r w:rsidRPr="007059EC">
        <w:rPr>
          <w:rFonts w:ascii="Calibri" w:hAnsi="Calibri"/>
          <w:sz w:val="22"/>
          <w:lang w:val="pt-BR"/>
        </w:rPr>
        <w:t>O  jogador</w:t>
      </w:r>
      <w:proofErr w:type="gramEnd"/>
      <w:r w:rsidRPr="007059EC">
        <w:rPr>
          <w:rFonts w:ascii="Calibri" w:hAnsi="Calibri"/>
          <w:sz w:val="22"/>
          <w:lang w:val="pt-BR"/>
        </w:rPr>
        <w:t xml:space="preserve"> terá um minuto para fazer sua jogada. Se não fizer, ele </w:t>
      </w:r>
      <w:r>
        <w:rPr>
          <w:rFonts w:ascii="Calibri" w:hAnsi="Calibri"/>
          <w:sz w:val="22"/>
          <w:lang w:val="pt-BR"/>
        </w:rPr>
        <w:t>deve</w:t>
      </w:r>
      <w:r w:rsidRPr="007059EC">
        <w:rPr>
          <w:rFonts w:ascii="Calibri" w:hAnsi="Calibri"/>
          <w:sz w:val="22"/>
          <w:lang w:val="pt-BR"/>
        </w:rPr>
        <w:t>rá perder a vez.</w:t>
      </w:r>
    </w:p>
    <w:p w:rsidR="007059EC" w:rsidRPr="007059EC" w:rsidRDefault="007059EC" w:rsidP="007059EC">
      <w:pPr>
        <w:pStyle w:val="Corpodetexto"/>
        <w:ind w:left="1080"/>
        <w:jc w:val="both"/>
        <w:rPr>
          <w:rFonts w:ascii="Calibri" w:hAnsi="Calibri"/>
          <w:sz w:val="22"/>
          <w:lang w:val="pt-BR"/>
        </w:rPr>
      </w:pPr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3"/>
    </w:p>
    <w:p w:rsidR="00507414" w:rsidRPr="00507414" w:rsidRDefault="00507414" w:rsidP="00507414">
      <w:pPr>
        <w:rPr>
          <w:lang w:val="pt-BR"/>
        </w:rPr>
      </w:pPr>
    </w:p>
    <w:p w:rsidR="00507414" w:rsidRPr="00507414" w:rsidRDefault="006A1EC3" w:rsidP="00507414">
      <w:pPr>
        <w:pStyle w:val="Corpodetexto"/>
        <w:numPr>
          <w:ilvl w:val="0"/>
          <w:numId w:val="6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</w:t>
      </w:r>
      <w:r w:rsidR="00507414">
        <w:rPr>
          <w:rFonts w:ascii="Calibri" w:hAnsi="Calibri"/>
          <w:sz w:val="22"/>
          <w:lang w:val="pt-BR"/>
        </w:rPr>
        <w:t xml:space="preserve"> opção </w:t>
      </w:r>
      <w:proofErr w:type="gramStart"/>
      <w:r w:rsidR="00507414">
        <w:rPr>
          <w:rFonts w:ascii="Calibri" w:hAnsi="Calibri"/>
          <w:sz w:val="22"/>
          <w:lang w:val="pt-BR"/>
        </w:rPr>
        <w:t xml:space="preserve">de </w:t>
      </w:r>
      <w:r w:rsidR="00507414" w:rsidRPr="00507414">
        <w:rPr>
          <w:lang w:val="pt-BR"/>
        </w:rPr>
        <w:t xml:space="preserve"> </w:t>
      </w:r>
      <w:r w:rsidR="00507414">
        <w:rPr>
          <w:rFonts w:ascii="Calibri" w:hAnsi="Calibri"/>
          <w:sz w:val="22"/>
          <w:lang w:val="pt-BR"/>
        </w:rPr>
        <w:t>escolha</w:t>
      </w:r>
      <w:proofErr w:type="gramEnd"/>
      <w:r w:rsidR="00507414">
        <w:rPr>
          <w:rFonts w:ascii="Calibri" w:hAnsi="Calibri"/>
          <w:sz w:val="22"/>
          <w:lang w:val="pt-BR"/>
        </w:rPr>
        <w:t xml:space="preserve"> de  um dos jogos cadastrados e </w:t>
      </w:r>
      <w:r w:rsidR="00507414" w:rsidRPr="00507414">
        <w:rPr>
          <w:rFonts w:ascii="Calibri" w:hAnsi="Calibri"/>
          <w:sz w:val="22"/>
          <w:lang w:val="pt-BR"/>
        </w:rPr>
        <w:t xml:space="preserve"> cores dos peões </w:t>
      </w:r>
      <w:r w:rsidR="00507414">
        <w:rPr>
          <w:rFonts w:ascii="Calibri" w:hAnsi="Calibri"/>
          <w:sz w:val="22"/>
          <w:lang w:val="pt-BR"/>
        </w:rPr>
        <w:t>.</w:t>
      </w:r>
    </w:p>
    <w:p w:rsidR="00507414" w:rsidRPr="00507414" w:rsidRDefault="00507414" w:rsidP="00507414">
      <w:pPr>
        <w:pStyle w:val="Corpodetexto"/>
        <w:numPr>
          <w:ilvl w:val="0"/>
          <w:numId w:val="6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Interface deve garantir informação </w:t>
      </w:r>
      <w:proofErr w:type="gramStart"/>
      <w:r>
        <w:rPr>
          <w:rFonts w:ascii="Calibri" w:hAnsi="Calibri"/>
          <w:sz w:val="22"/>
          <w:lang w:val="pt-BR"/>
        </w:rPr>
        <w:t xml:space="preserve">dos </w:t>
      </w:r>
      <w:r w:rsidRPr="00507414">
        <w:rPr>
          <w:rFonts w:ascii="Calibri" w:hAnsi="Calibri"/>
          <w:sz w:val="22"/>
          <w:lang w:val="pt-BR"/>
        </w:rPr>
        <w:t xml:space="preserve"> nome</w:t>
      </w:r>
      <w:r>
        <w:rPr>
          <w:rFonts w:ascii="Calibri" w:hAnsi="Calibri"/>
          <w:sz w:val="22"/>
          <w:lang w:val="pt-BR"/>
        </w:rPr>
        <w:t>s</w:t>
      </w:r>
      <w:proofErr w:type="gramEnd"/>
      <w:r w:rsidRPr="00507414">
        <w:rPr>
          <w:rFonts w:ascii="Calibri" w:hAnsi="Calibri"/>
          <w:sz w:val="22"/>
          <w:lang w:val="pt-BR"/>
        </w:rPr>
        <w:t xml:space="preserve"> dos peões.</w:t>
      </w:r>
    </w:p>
    <w:p w:rsidR="00507414" w:rsidRPr="00507414" w:rsidRDefault="00507414" w:rsidP="00635EA3">
      <w:pPr>
        <w:pStyle w:val="Corpodetexto"/>
        <w:numPr>
          <w:ilvl w:val="0"/>
          <w:numId w:val="6"/>
        </w:numPr>
        <w:jc w:val="both"/>
        <w:rPr>
          <w:rFonts w:ascii="Calibri" w:hAnsi="Calibri"/>
          <w:sz w:val="22"/>
          <w:lang w:val="pt-BR"/>
        </w:rPr>
      </w:pPr>
      <w:r w:rsidRPr="00507414">
        <w:rPr>
          <w:rFonts w:ascii="Calibri" w:hAnsi="Calibri"/>
          <w:sz w:val="22"/>
          <w:lang w:val="pt-BR"/>
        </w:rPr>
        <w:t>Caso o usuário não selecione as cores e os nomes dos peões, deve ser mostrado as</w:t>
      </w:r>
      <w:r>
        <w:rPr>
          <w:rFonts w:ascii="Calibri" w:hAnsi="Calibri"/>
          <w:sz w:val="22"/>
          <w:lang w:val="pt-BR"/>
        </w:rPr>
        <w:t xml:space="preserve"> </w:t>
      </w:r>
      <w:proofErr w:type="gramStart"/>
      <w:r w:rsidRPr="00507414">
        <w:rPr>
          <w:rFonts w:ascii="Calibri" w:hAnsi="Calibri"/>
          <w:sz w:val="22"/>
          <w:lang w:val="pt-BR"/>
        </w:rPr>
        <w:t>cores  e</w:t>
      </w:r>
      <w:proofErr w:type="gramEnd"/>
      <w:r w:rsidRPr="00507414">
        <w:rPr>
          <w:rFonts w:ascii="Calibri" w:hAnsi="Calibri"/>
          <w:sz w:val="22"/>
          <w:lang w:val="pt-BR"/>
        </w:rPr>
        <w:t xml:space="preserve">  nomes  padrões.  </w:t>
      </w:r>
      <w:proofErr w:type="gramStart"/>
      <w:r w:rsidRPr="00507414">
        <w:rPr>
          <w:rFonts w:ascii="Calibri" w:hAnsi="Calibri"/>
          <w:sz w:val="22"/>
          <w:lang w:val="pt-BR"/>
        </w:rPr>
        <w:t>Por  exemplo</w:t>
      </w:r>
      <w:proofErr w:type="gramEnd"/>
      <w:r w:rsidRPr="00507414">
        <w:rPr>
          <w:rFonts w:ascii="Calibri" w:hAnsi="Calibri"/>
          <w:sz w:val="22"/>
          <w:lang w:val="pt-BR"/>
        </w:rPr>
        <w:t xml:space="preserve">:  Jogador1,  Jogador2,  etc. </w:t>
      </w:r>
    </w:p>
    <w:p w:rsidR="00507414" w:rsidRPr="006A1EC3" w:rsidRDefault="006A1EC3" w:rsidP="006A1EC3">
      <w:pPr>
        <w:pStyle w:val="Corpodetexto"/>
        <w:numPr>
          <w:ilvl w:val="0"/>
          <w:numId w:val="6"/>
        </w:numPr>
        <w:jc w:val="both"/>
        <w:rPr>
          <w:rFonts w:ascii="Calibri" w:hAnsi="Calibri"/>
          <w:sz w:val="22"/>
          <w:lang w:val="pt-BR"/>
        </w:rPr>
      </w:pPr>
      <w:proofErr w:type="gramStart"/>
      <w:r>
        <w:rPr>
          <w:rFonts w:ascii="Calibri" w:hAnsi="Calibri"/>
          <w:sz w:val="22"/>
          <w:lang w:val="pt-BR"/>
        </w:rPr>
        <w:t>Verificar  se</w:t>
      </w:r>
      <w:proofErr w:type="gramEnd"/>
      <w:r>
        <w:rPr>
          <w:rFonts w:ascii="Calibri" w:hAnsi="Calibri"/>
          <w:sz w:val="22"/>
          <w:lang w:val="pt-BR"/>
        </w:rPr>
        <w:t xml:space="preserve"> </w:t>
      </w:r>
      <w:r w:rsidR="00507414" w:rsidRPr="00507414">
        <w:rPr>
          <w:rFonts w:ascii="Calibri" w:hAnsi="Calibri"/>
          <w:sz w:val="22"/>
          <w:lang w:val="pt-BR"/>
        </w:rPr>
        <w:t>o tabuleiro</w:t>
      </w:r>
      <w:r>
        <w:rPr>
          <w:rFonts w:ascii="Calibri" w:hAnsi="Calibri"/>
          <w:sz w:val="22"/>
          <w:lang w:val="pt-BR"/>
        </w:rPr>
        <w:t xml:space="preserve"> é exibido</w:t>
      </w:r>
      <w:r w:rsidR="00507414" w:rsidRPr="00507414">
        <w:rPr>
          <w:rFonts w:ascii="Calibri" w:hAnsi="Calibri"/>
          <w:sz w:val="22"/>
          <w:lang w:val="pt-BR"/>
        </w:rPr>
        <w:t xml:space="preserve"> de acordo com o jogo escolhido.</w:t>
      </w:r>
    </w:p>
    <w:p w:rsidR="006A1EC3" w:rsidRDefault="006A1EC3" w:rsidP="006A1EC3">
      <w:pPr>
        <w:pStyle w:val="Corpodetexto"/>
        <w:numPr>
          <w:ilvl w:val="0"/>
          <w:numId w:val="6"/>
        </w:numPr>
        <w:jc w:val="both"/>
        <w:rPr>
          <w:rFonts w:ascii="Calibri" w:hAnsi="Calibri"/>
          <w:sz w:val="22"/>
          <w:lang w:val="pt-BR"/>
        </w:rPr>
      </w:pPr>
      <w:proofErr w:type="gramStart"/>
      <w:r w:rsidRPr="006A1EC3">
        <w:rPr>
          <w:rFonts w:ascii="Calibri" w:hAnsi="Calibri"/>
          <w:sz w:val="22"/>
          <w:lang w:val="pt-BR"/>
        </w:rPr>
        <w:lastRenderedPageBreak/>
        <w:t xml:space="preserve">Verificar </w:t>
      </w:r>
      <w:r w:rsidR="00507414" w:rsidRPr="006A1EC3">
        <w:rPr>
          <w:rFonts w:ascii="Calibri" w:hAnsi="Calibri"/>
          <w:sz w:val="22"/>
          <w:lang w:val="pt-BR"/>
        </w:rPr>
        <w:t xml:space="preserve"> a</w:t>
      </w:r>
      <w:proofErr w:type="gramEnd"/>
      <w:r w:rsidR="00507414" w:rsidRPr="006A1EC3">
        <w:rPr>
          <w:rFonts w:ascii="Calibri" w:hAnsi="Calibri"/>
          <w:sz w:val="22"/>
          <w:lang w:val="pt-BR"/>
        </w:rPr>
        <w:t xml:space="preserve"> opção de girar o dado para o primeiro jogador, depois para  o  segundo,  e  assim  por  diante,  até  voltar  para  o  primeiro </w:t>
      </w:r>
      <w:r>
        <w:rPr>
          <w:rFonts w:ascii="Calibri" w:hAnsi="Calibri"/>
          <w:sz w:val="22"/>
          <w:lang w:val="pt-BR"/>
        </w:rPr>
        <w:t>.</w:t>
      </w:r>
    </w:p>
    <w:p w:rsidR="001173B8" w:rsidRPr="007059EC" w:rsidRDefault="007059EC" w:rsidP="00635EA3">
      <w:pPr>
        <w:pStyle w:val="Corpodetexto"/>
        <w:numPr>
          <w:ilvl w:val="0"/>
          <w:numId w:val="6"/>
        </w:numPr>
        <w:jc w:val="both"/>
        <w:rPr>
          <w:rFonts w:ascii="Calibri" w:hAnsi="Calibri"/>
          <w:sz w:val="22"/>
          <w:lang w:val="pt-BR"/>
        </w:rPr>
      </w:pPr>
      <w:r w:rsidRPr="007059EC">
        <w:rPr>
          <w:rFonts w:ascii="Calibri" w:hAnsi="Calibri"/>
          <w:sz w:val="22"/>
          <w:lang w:val="pt-BR"/>
        </w:rPr>
        <w:t xml:space="preserve">Verificar se o jogo </w:t>
      </w:r>
      <w:r w:rsidR="00507414" w:rsidRPr="007059EC">
        <w:rPr>
          <w:rFonts w:ascii="Calibri" w:hAnsi="Calibri"/>
          <w:sz w:val="22"/>
          <w:lang w:val="pt-BR"/>
        </w:rPr>
        <w:t>termina</w:t>
      </w:r>
      <w:r w:rsidRPr="007059EC">
        <w:rPr>
          <w:rFonts w:ascii="Calibri" w:hAnsi="Calibri"/>
          <w:sz w:val="22"/>
          <w:lang w:val="pt-BR"/>
        </w:rPr>
        <w:t xml:space="preserve"> quando um jogador passa da última casa e seja </w:t>
      </w:r>
      <w:r w:rsidR="00507414" w:rsidRPr="007059EC">
        <w:rPr>
          <w:rFonts w:ascii="Calibri" w:hAnsi="Calibri"/>
          <w:sz w:val="22"/>
          <w:lang w:val="pt-BR"/>
        </w:rPr>
        <w:t xml:space="preserve">exiba na tela o </w:t>
      </w:r>
      <w:r>
        <w:rPr>
          <w:rFonts w:ascii="Calibri" w:hAnsi="Calibri"/>
          <w:sz w:val="22"/>
          <w:lang w:val="pt-BR"/>
        </w:rPr>
        <w:t>v</w:t>
      </w:r>
      <w:r w:rsidR="00507414" w:rsidRPr="007059EC">
        <w:rPr>
          <w:rFonts w:ascii="Calibri" w:hAnsi="Calibri"/>
          <w:sz w:val="22"/>
          <w:lang w:val="pt-BR"/>
        </w:rPr>
        <w:t>encedor do jogo).</w:t>
      </w:r>
    </w:p>
    <w:p w:rsidR="00507414" w:rsidRPr="001D4FEF" w:rsidRDefault="00507414" w:rsidP="00507414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4" w:name="_Toc78907482"/>
      <w:bookmarkStart w:id="25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4"/>
      <w:bookmarkEnd w:id="25"/>
    </w:p>
    <w:p w:rsidR="00E911BC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proofErr w:type="gramStart"/>
      <w:r w:rsidRPr="001D4FEF">
        <w:rPr>
          <w:rFonts w:ascii="Calibri" w:hAnsi="Calibri"/>
          <w:sz w:val="22"/>
          <w:lang w:val="pt-BR"/>
        </w:rPr>
        <w:t>.</w:t>
      </w:r>
      <w:r w:rsidR="007059EC">
        <w:rPr>
          <w:rFonts w:ascii="Calibri" w:hAnsi="Calibri"/>
          <w:sz w:val="22"/>
          <w:lang w:val="pt-BR"/>
        </w:rPr>
        <w:t>Verificar</w:t>
      </w:r>
      <w:proofErr w:type="gramEnd"/>
      <w:r w:rsidR="007059EC">
        <w:rPr>
          <w:rFonts w:ascii="Calibri" w:hAnsi="Calibri"/>
          <w:sz w:val="22"/>
          <w:lang w:val="pt-BR"/>
        </w:rPr>
        <w:t xml:space="preserve"> se o tempo de resposta entre o término da jogada de um jogador não excede mais de 10 segundos.</w:t>
      </w:r>
    </w:p>
    <w:p w:rsidR="007059EC" w:rsidRPr="001D4FEF" w:rsidRDefault="007059E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resposta do dado que é girado para cada jogador para que não exceda mais que 10 segundos.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6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26"/>
    </w:p>
    <w:p w:rsidR="001173B8" w:rsidRDefault="004F4282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execução do programa </w:t>
      </w:r>
      <w:proofErr w:type="spellStart"/>
      <w:r>
        <w:rPr>
          <w:rFonts w:ascii="Calibri" w:hAnsi="Calibri"/>
          <w:sz w:val="22"/>
          <w:lang w:val="pt-BR"/>
        </w:rPr>
        <w:t>Trojan.jár</w:t>
      </w:r>
      <w:proofErr w:type="spellEnd"/>
      <w:r>
        <w:rPr>
          <w:rFonts w:ascii="Calibri" w:hAnsi="Calibri"/>
          <w:sz w:val="22"/>
          <w:lang w:val="pt-BR"/>
        </w:rPr>
        <w:t xml:space="preserve"> pode ser executado em </w:t>
      </w:r>
      <w:proofErr w:type="spellStart"/>
      <w:r>
        <w:rPr>
          <w:rFonts w:ascii="Calibri" w:hAnsi="Calibri"/>
          <w:sz w:val="22"/>
          <w:lang w:val="pt-BR"/>
        </w:rPr>
        <w:t>abiente</w:t>
      </w:r>
      <w:proofErr w:type="spellEnd"/>
      <w:r>
        <w:rPr>
          <w:rFonts w:ascii="Calibri" w:hAnsi="Calibri"/>
          <w:sz w:val="22"/>
          <w:lang w:val="pt-BR"/>
        </w:rPr>
        <w:t xml:space="preserve"> Windows de diferentes versões (mínimo Windows vista e máximo Windows 8).</w:t>
      </w:r>
    </w:p>
    <w:p w:rsidR="004F4282" w:rsidRPr="001D4FEF" w:rsidRDefault="004F4282" w:rsidP="004F4282">
      <w:pPr>
        <w:pStyle w:val="Corpodetexto"/>
        <w:ind w:left="1080"/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7" w:name="_Toc242451455"/>
      <w:bookmarkStart w:id="28" w:name="_Toc314978535"/>
      <w:r w:rsidRPr="001D4FEF">
        <w:rPr>
          <w:rFonts w:ascii="Calibri" w:hAnsi="Calibri"/>
          <w:sz w:val="26"/>
          <w:lang w:val="pt-BR"/>
        </w:rPr>
        <w:t>Estratégia de Teste</w:t>
      </w:r>
      <w:bookmarkEnd w:id="27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29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29"/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0" w:name="_Toc242451458"/>
      <w:bookmarkEnd w:id="28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0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31" w:name="_Toc314978536"/>
      <w:bookmarkStart w:id="32" w:name="_Toc324843643"/>
      <w:bookmarkStart w:id="33" w:name="_Toc324851950"/>
      <w:bookmarkStart w:id="34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4F4282" w:rsidTr="00562868">
        <w:trPr>
          <w:cantSplit/>
        </w:trPr>
        <w:tc>
          <w:tcPr>
            <w:tcW w:w="2211" w:type="dxa"/>
          </w:tcPr>
          <w:bookmarkEnd w:id="31"/>
          <w:bookmarkEnd w:id="32"/>
          <w:bookmarkEnd w:id="33"/>
          <w:bookmarkEnd w:id="34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8B24EF" w:rsidP="00A35FB6">
            <w:pPr>
              <w:pStyle w:val="Corpodetexto"/>
              <w:ind w:left="28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Focalizar cada componente individualmente garantindo sua funcionalidade de forma adequada como uma unidade. </w:t>
            </w:r>
          </w:p>
        </w:tc>
      </w:tr>
      <w:tr w:rsidR="00562868" w:rsidRPr="004F428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8B24EF" w:rsidP="00A35FB6">
            <w:pPr>
              <w:pStyle w:val="Corpodetexto"/>
              <w:ind w:left="28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Executar testes unitários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e  de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caixa preta nas funcionalidades básicas do jogo.</w:t>
            </w:r>
          </w:p>
        </w:tc>
      </w:tr>
      <w:tr w:rsidR="00562868" w:rsidRPr="004F428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Default="008B24EF" w:rsidP="00A35FB6">
            <w:pPr>
              <w:pStyle w:val="Corpodetexto"/>
              <w:ind w:left="28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usuário consegue executar todas funcionalidades básicas apresentadas nos testes de funcionalidade apresentadas pela interface do jogo.</w:t>
            </w:r>
          </w:p>
          <w:p w:rsidR="008B24EF" w:rsidRPr="001D4FEF" w:rsidRDefault="008B24EF" w:rsidP="00A35FB6">
            <w:pPr>
              <w:pStyle w:val="Corpodetexto"/>
              <w:ind w:left="28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Todos os defeitos identificados foram levantados e </w:t>
            </w:r>
            <w:proofErr w:type="gramStart"/>
            <w:r>
              <w:rPr>
                <w:sz w:val="22"/>
                <w:lang w:val="pt-BR"/>
              </w:rPr>
              <w:t>reportados .</w:t>
            </w:r>
            <w:proofErr w:type="gramEnd"/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A35FB6" w:rsidP="00A35FB6">
            <w:pPr>
              <w:pStyle w:val="Corpodetexto"/>
              <w:ind w:left="28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  <w:r w:rsidR="008B24EF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5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35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36" w:name="_Toc327254066"/>
      <w:bookmarkStart w:id="37" w:name="_Toc327255031"/>
      <w:bookmarkStart w:id="38" w:name="_Toc327255100"/>
      <w:bookmarkStart w:id="39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4B22D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0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8256D5" w:rsidP="008256D5">
            <w:pPr>
              <w:tabs>
                <w:tab w:val="left" w:pos="743"/>
              </w:tabs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Focalizar cada componente individualmente garantindo sua funcionalidade de forma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adequada .</w:t>
            </w:r>
            <w:proofErr w:type="gramEnd"/>
          </w:p>
        </w:tc>
      </w:tr>
      <w:tr w:rsidR="00562868" w:rsidRPr="004B22D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8256D5" w:rsidP="008256D5">
            <w:pPr>
              <w:tabs>
                <w:tab w:val="left" w:pos="743"/>
              </w:tabs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Executar testes unitários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e  de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caixa preta nas funcionalidades básicas do jogo.</w:t>
            </w:r>
          </w:p>
        </w:tc>
      </w:tr>
      <w:tr w:rsidR="00562868" w:rsidRPr="008256D5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8256D5" w:rsidRDefault="008256D5" w:rsidP="008256D5">
            <w:pPr>
              <w:pStyle w:val="Corpodetexto"/>
              <w:ind w:left="28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usuário consegue executar todas funcionalidades básicas apresentadas nos testes de funcionalidade apresentadas pela interface do jogo.</w:t>
            </w:r>
          </w:p>
          <w:p w:rsidR="00562868" w:rsidRPr="001D4FEF" w:rsidRDefault="008256D5" w:rsidP="008256D5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 os defeitos identificados foram levantados e reportados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8256D5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proofErr w:type="gramStart"/>
            <w:r>
              <w:rPr>
                <w:rFonts w:ascii="Calibri" w:hAnsi="Calibri"/>
                <w:sz w:val="22"/>
                <w:lang w:val="pt-BR"/>
              </w:rPr>
              <w:t>nenhuma</w:t>
            </w:r>
            <w:proofErr w:type="gramEnd"/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60"/>
      <w:bookmarkEnd w:id="36"/>
      <w:bookmarkEnd w:id="37"/>
      <w:bookmarkEnd w:id="38"/>
      <w:bookmarkEnd w:id="39"/>
      <w:bookmarkEnd w:id="40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41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A35FB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A35FB6" w:rsidRDefault="00A35FB6" w:rsidP="00A35FB6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que os comportamentos de performance para as transações designadas ou funções de negócio sob as seguintes condições:</w:t>
            </w:r>
          </w:p>
          <w:p w:rsidR="00A35FB6" w:rsidRDefault="00A35FB6" w:rsidP="00A35FB6">
            <w:pPr>
              <w:pStyle w:val="Corpodetexto"/>
              <w:numPr>
                <w:ilvl w:val="0"/>
                <w:numId w:val="35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Carga de trabalho normal.</w:t>
            </w:r>
          </w:p>
          <w:p w:rsidR="00562868" w:rsidRPr="001D4FEF" w:rsidRDefault="00A35FB6" w:rsidP="00A35FB6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Carga de trabalho no pior caso (todos jogadores).</w:t>
            </w:r>
          </w:p>
        </w:tc>
      </w:tr>
      <w:tr w:rsidR="00562868" w:rsidRPr="00A35FB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A35FB6" w:rsidRDefault="00A35FB6" w:rsidP="00A35FB6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Usar Procedimentos de Teste desenvolvidos para Teste da Função </w:t>
            </w:r>
          </w:p>
          <w:p w:rsidR="00562868" w:rsidRPr="001D4FEF" w:rsidRDefault="00A35FB6" w:rsidP="00A35FB6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Testes </w:t>
            </w:r>
            <w:proofErr w:type="gramStart"/>
            <w:r>
              <w:rPr>
                <w:sz w:val="22"/>
                <w:lang w:val="pt-BR"/>
              </w:rPr>
              <w:t>devem  ser</w:t>
            </w:r>
            <w:proofErr w:type="gramEnd"/>
            <w:r>
              <w:rPr>
                <w:sz w:val="22"/>
                <w:lang w:val="pt-BR"/>
              </w:rPr>
              <w:t xml:space="preserve"> acompanhados em diversos ambientes Microsoft Windows e no melhor caso para comparar um único usuário, uma única transação e </w:t>
            </w:r>
            <w:proofErr w:type="spellStart"/>
            <w:r>
              <w:rPr>
                <w:sz w:val="22"/>
                <w:lang w:val="pt-BR"/>
              </w:rPr>
              <w:t>ser</w:t>
            </w:r>
            <w:proofErr w:type="spellEnd"/>
            <w:r>
              <w:rPr>
                <w:sz w:val="22"/>
                <w:lang w:val="pt-BR"/>
              </w:rPr>
              <w:t xml:space="preserve"> repetida com múltiplos jogadores (virtual ou real, ver Considerações Especiais abaixo).</w:t>
            </w:r>
          </w:p>
        </w:tc>
      </w:tr>
      <w:tr w:rsidR="00562868" w:rsidRPr="00A35FB6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A35FB6" w:rsidRDefault="00A35FB6" w:rsidP="00A35FB6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Finalização com sucesso dos jogo </w:t>
            </w:r>
            <w:proofErr w:type="gramStart"/>
            <w:r>
              <w:rPr>
                <w:sz w:val="22"/>
                <w:lang w:val="pt-BR"/>
              </w:rPr>
              <w:t>após  testes</w:t>
            </w:r>
            <w:proofErr w:type="gramEnd"/>
            <w:r>
              <w:rPr>
                <w:sz w:val="22"/>
                <w:lang w:val="pt-BR"/>
              </w:rPr>
              <w:t xml:space="preserve"> nos cenários de trabalho normal e sem atrasos mínimos definidos dentro da alocação de tempo por transação esperada ou requisitada.</w:t>
            </w:r>
          </w:p>
          <w:p w:rsidR="00562868" w:rsidRPr="001D4FEF" w:rsidRDefault="00A35FB6" w:rsidP="00A35FB6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Múltiplos usuários: finalização bem sucedida do jogo de teste sem qualquer falha e dentr</w:t>
            </w:r>
            <w:r w:rsidR="004B22D2">
              <w:rPr>
                <w:sz w:val="22"/>
                <w:lang w:val="pt-BR"/>
              </w:rPr>
              <w:t xml:space="preserve">o da alocação de tempo mínima </w:t>
            </w:r>
            <w:proofErr w:type="gramStart"/>
            <w:r w:rsidR="004B22D2">
              <w:rPr>
                <w:sz w:val="22"/>
                <w:lang w:val="pt-BR"/>
              </w:rPr>
              <w:t>definida .</w:t>
            </w:r>
            <w:proofErr w:type="gramEnd"/>
            <w:r w:rsidR="004B22D2">
              <w:rPr>
                <w:sz w:val="22"/>
                <w:lang w:val="pt-BR"/>
              </w:rPr>
              <w:t xml:space="preserve"> 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4B22D2" w:rsidP="00A35FB6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42" w:name="_Toc78907497"/>
      <w:bookmarkStart w:id="43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42"/>
      <w:bookmarkEnd w:id="43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4B22D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4B22D2" w:rsidP="004B22D2">
            <w:pPr>
              <w:pStyle w:val="Corpodetexto"/>
              <w:ind w:left="28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Verifique que os alvos de teste instalam apropriadamente em cada configuração de software necessária sobre as seguintes condições:</w:t>
            </w:r>
          </w:p>
        </w:tc>
      </w:tr>
      <w:tr w:rsidR="00562868" w:rsidRPr="004B22D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4B22D2" w:rsidRDefault="004B22D2" w:rsidP="004B22D2">
            <w:pPr>
              <w:pStyle w:val="Corpodetexto"/>
              <w:numPr>
                <w:ilvl w:val="0"/>
                <w:numId w:val="37"/>
              </w:numPr>
              <w:tabs>
                <w:tab w:val="clear" w:pos="360"/>
                <w:tab w:val="left" w:pos="743"/>
              </w:tabs>
              <w:ind w:left="2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Uma nova instalação, em um nova máquina, que nunca fora anteriormente instalada com o jogo de tabuleiro.</w:t>
            </w:r>
          </w:p>
          <w:p w:rsidR="004B22D2" w:rsidRPr="004B22D2" w:rsidRDefault="004B22D2" w:rsidP="004B22D2">
            <w:pPr>
              <w:numPr>
                <w:ilvl w:val="0"/>
                <w:numId w:val="37"/>
              </w:numPr>
              <w:tabs>
                <w:tab w:val="clear" w:pos="360"/>
                <w:tab w:val="left" w:pos="743"/>
              </w:tabs>
              <w:ind w:left="28" w:firstLine="0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Re-</w:t>
            </w:r>
            <w:proofErr w:type="spellStart"/>
            <w:proofErr w:type="gramStart"/>
            <w:r>
              <w:rPr>
                <w:sz w:val="22"/>
                <w:lang w:val="pt-BR"/>
              </w:rPr>
              <w:t>execução,reinstalação</w:t>
            </w:r>
            <w:proofErr w:type="spellEnd"/>
            <w:proofErr w:type="gramEnd"/>
            <w:r>
              <w:rPr>
                <w:sz w:val="22"/>
                <w:lang w:val="pt-BR"/>
              </w:rPr>
              <w:t xml:space="preserve"> em máquina onde o Jogo de  Tabuleiro já fora previamente executado. </w:t>
            </w:r>
          </w:p>
          <w:p w:rsidR="004B22D2" w:rsidRPr="003E13F6" w:rsidRDefault="004B22D2" w:rsidP="004B22D2">
            <w:pPr>
              <w:numPr>
                <w:ilvl w:val="0"/>
                <w:numId w:val="37"/>
              </w:numPr>
              <w:tabs>
                <w:tab w:val="clear" w:pos="360"/>
                <w:tab w:val="left" w:pos="743"/>
              </w:tabs>
              <w:ind w:left="28" w:firstLine="0"/>
              <w:rPr>
                <w:rFonts w:ascii="Calibri" w:hAnsi="Calibri"/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Execução  e</w:t>
            </w:r>
            <w:proofErr w:type="gramEnd"/>
            <w:r>
              <w:rPr>
                <w:sz w:val="22"/>
                <w:lang w:val="pt-BR"/>
              </w:rPr>
              <w:t xml:space="preserve"> verificação dos testes de funcionalidade  em Microsoft Windows </w:t>
            </w:r>
            <w:r w:rsidR="002C5222">
              <w:rPr>
                <w:sz w:val="22"/>
                <w:lang w:val="pt-BR"/>
              </w:rPr>
              <w:t>vista, Windows 7 e Windows 8.</w:t>
            </w:r>
          </w:p>
          <w:p w:rsidR="003E13F6" w:rsidRPr="001D4FEF" w:rsidRDefault="003E13F6" w:rsidP="004B22D2">
            <w:pPr>
              <w:numPr>
                <w:ilvl w:val="0"/>
                <w:numId w:val="37"/>
              </w:numPr>
              <w:tabs>
                <w:tab w:val="clear" w:pos="360"/>
                <w:tab w:val="left" w:pos="743"/>
              </w:tabs>
              <w:ind w:left="28" w:firstLine="0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Utilizar JRE mínimo versão 7.</w:t>
            </w:r>
          </w:p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2C522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2C5222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Jogo de tabuleiro é executado em todos ambientes definidos e sem falha de acordo com a técnica definida.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2C5222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proofErr w:type="gramStart"/>
            <w:r>
              <w:rPr>
                <w:rFonts w:ascii="Calibri" w:hAnsi="Calibri"/>
                <w:sz w:val="22"/>
                <w:lang w:val="pt-BR"/>
              </w:rPr>
              <w:t>nenhuma</w:t>
            </w:r>
            <w:proofErr w:type="gramEnd"/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44" w:name="_Toc78907498"/>
      <w:bookmarkStart w:id="45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44"/>
      <w:bookmarkEnd w:id="45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46" w:name="_Toc314978543"/>
      <w:bookmarkStart w:id="47" w:name="_Toc324843646"/>
      <w:bookmarkStart w:id="48" w:name="_Toc324851953"/>
      <w:bookmarkStart w:id="49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</w:tblGrid>
      <w:tr w:rsidR="00D47217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D47217" w:rsidRPr="001D4FEF" w:rsidRDefault="00D4721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Itens de testes</w:t>
            </w: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D47217" w:rsidRPr="001D4FEF" w:rsidRDefault="00D4721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</w:tr>
      <w:tr w:rsidR="00D47217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D47217" w:rsidRPr="001D4FEF" w:rsidRDefault="00D4721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Execução </w:t>
            </w:r>
            <w:r w:rsidRPr="001D4FEF">
              <w:rPr>
                <w:rFonts w:ascii="Calibri" w:hAnsi="Calibri"/>
                <w:sz w:val="22"/>
                <w:lang w:val="pt-BR"/>
              </w:rPr>
              <w:t>de Teste</w:t>
            </w:r>
            <w:r>
              <w:rPr>
                <w:rFonts w:ascii="Calibri" w:hAnsi="Calibri"/>
                <w:sz w:val="22"/>
                <w:lang w:val="pt-BR"/>
              </w:rPr>
              <w:t>s</w:t>
            </w:r>
          </w:p>
        </w:tc>
        <w:tc>
          <w:tcPr>
            <w:tcW w:w="2358" w:type="dxa"/>
            <w:tcBorders>
              <w:top w:val="nil"/>
            </w:tcBorders>
          </w:tcPr>
          <w:p w:rsidR="00D47217" w:rsidRPr="001D4FEF" w:rsidRDefault="003E13F6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pt-BR"/>
              </w:rPr>
              <w:t>Microsoft Excel</w:t>
            </w:r>
          </w:p>
        </w:tc>
      </w:tr>
      <w:tr w:rsidR="00D47217" w:rsidRPr="001D4FEF" w:rsidTr="008B4EB7">
        <w:trPr>
          <w:jc w:val="center"/>
        </w:trPr>
        <w:tc>
          <w:tcPr>
            <w:tcW w:w="3060" w:type="dxa"/>
          </w:tcPr>
          <w:p w:rsidR="00D47217" w:rsidRPr="001D4FEF" w:rsidRDefault="00D47217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D47217" w:rsidRPr="001D4FEF" w:rsidRDefault="003E13F6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 Word</w:t>
            </w:r>
          </w:p>
        </w:tc>
      </w:tr>
      <w:tr w:rsidR="00D47217" w:rsidRPr="001D4FEF">
        <w:trPr>
          <w:jc w:val="center"/>
        </w:trPr>
        <w:tc>
          <w:tcPr>
            <w:tcW w:w="3060" w:type="dxa"/>
          </w:tcPr>
          <w:p w:rsidR="00D47217" w:rsidRPr="001D4FEF" w:rsidRDefault="00D47217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Documentos auxiliares</w:t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>e complementares</w:t>
            </w:r>
          </w:p>
        </w:tc>
        <w:tc>
          <w:tcPr>
            <w:tcW w:w="2358" w:type="dxa"/>
          </w:tcPr>
          <w:p w:rsidR="00D47217" w:rsidRPr="001D4FEF" w:rsidRDefault="003E13F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Email</w:t>
            </w:r>
            <w:proofErr w:type="spellEnd"/>
          </w:p>
        </w:tc>
      </w:tr>
      <w:tr w:rsidR="00D47217" w:rsidRPr="003E13F6">
        <w:trPr>
          <w:jc w:val="center"/>
        </w:trPr>
        <w:tc>
          <w:tcPr>
            <w:tcW w:w="3060" w:type="dxa"/>
          </w:tcPr>
          <w:p w:rsidR="00D47217" w:rsidRPr="001D4FEF" w:rsidRDefault="003E13F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Gerenciamento do projeto</w:t>
            </w:r>
          </w:p>
        </w:tc>
        <w:tc>
          <w:tcPr>
            <w:tcW w:w="2358" w:type="dxa"/>
          </w:tcPr>
          <w:p w:rsidR="00D47217" w:rsidRPr="001D4FEF" w:rsidRDefault="003E13F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Email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 xml:space="preserve"> e ferramenta de gestão de bugs a definir pela Proprietária </w:t>
            </w:r>
            <w:proofErr w:type="spellStart"/>
            <w:r>
              <w:rPr>
                <w:rFonts w:ascii="Calibri" w:hAnsi="Calibri"/>
                <w:sz w:val="22"/>
                <w:lang w:val="pt-BR"/>
              </w:rPr>
              <w:t>Ivna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>.</w:t>
            </w:r>
          </w:p>
        </w:tc>
      </w:tr>
      <w:tr w:rsidR="00D47217" w:rsidRPr="001D4FEF" w:rsidTr="00562868">
        <w:trPr>
          <w:jc w:val="center"/>
        </w:trPr>
        <w:tc>
          <w:tcPr>
            <w:tcW w:w="3060" w:type="dxa"/>
          </w:tcPr>
          <w:p w:rsidR="00D47217" w:rsidRPr="001D4FEF" w:rsidRDefault="00D47217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S.O</w:t>
            </w:r>
          </w:p>
        </w:tc>
        <w:tc>
          <w:tcPr>
            <w:tcW w:w="2358" w:type="dxa"/>
          </w:tcPr>
          <w:p w:rsidR="00D47217" w:rsidRPr="001D4FEF" w:rsidRDefault="003E13F6" w:rsidP="0028338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Windows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8,Windows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7</w:t>
            </w:r>
          </w:p>
        </w:tc>
      </w:tr>
      <w:tr w:rsidR="00D47217" w:rsidRPr="001D4FEF">
        <w:trPr>
          <w:jc w:val="center"/>
        </w:trPr>
        <w:tc>
          <w:tcPr>
            <w:tcW w:w="3060" w:type="dxa"/>
          </w:tcPr>
          <w:p w:rsidR="00D47217" w:rsidRPr="001D4FEF" w:rsidRDefault="003E13F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Versão </w:t>
            </w:r>
            <w:proofErr w:type="spellStart"/>
            <w:r>
              <w:rPr>
                <w:rFonts w:ascii="Calibri" w:hAnsi="Calibri"/>
                <w:sz w:val="22"/>
                <w:lang w:val="pt-BR"/>
              </w:rPr>
              <w:t>java</w:t>
            </w:r>
            <w:proofErr w:type="spellEnd"/>
          </w:p>
        </w:tc>
        <w:tc>
          <w:tcPr>
            <w:tcW w:w="2358" w:type="dxa"/>
          </w:tcPr>
          <w:p w:rsidR="00D47217" w:rsidRPr="001D4FEF" w:rsidRDefault="00D47217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JRE 7</w:t>
            </w:r>
          </w:p>
        </w:tc>
      </w:tr>
    </w:tbl>
    <w:p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50" w:name="_Toc78907502"/>
      <w:bookmarkEnd w:id="46"/>
      <w:bookmarkEnd w:id="47"/>
      <w:bookmarkEnd w:id="48"/>
      <w:bookmarkEnd w:id="49"/>
      <w:r w:rsidRPr="001D4FEF">
        <w:rPr>
          <w:rFonts w:ascii="Calibri" w:hAnsi="Calibri"/>
          <w:sz w:val="26"/>
          <w:lang w:val="pt-BR"/>
        </w:rPr>
        <w:t xml:space="preserve"> </w:t>
      </w:r>
      <w:bookmarkStart w:id="51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51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AD1837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635EA3" w:rsidTr="00AD1837">
        <w:tc>
          <w:tcPr>
            <w:tcW w:w="2031" w:type="dxa"/>
            <w:tcBorders>
              <w:top w:val="nil"/>
            </w:tcBorders>
          </w:tcPr>
          <w:p w:rsidR="0010379D" w:rsidRPr="001D4FEF" w:rsidRDefault="00635EA3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proofErr w:type="gramStart"/>
            <w:r>
              <w:rPr>
                <w:rFonts w:ascii="Calibri" w:hAnsi="Calibri"/>
                <w:sz w:val="22"/>
                <w:lang w:val="pt-BR"/>
              </w:rPr>
              <w:t>Tempo  disponível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dos colaboradores envolvidos na fase de teste.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635EA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Priorização de pelo menos 2 horas por semana no projeto de testes</w:t>
            </w:r>
          </w:p>
        </w:tc>
        <w:tc>
          <w:tcPr>
            <w:tcW w:w="4683" w:type="dxa"/>
            <w:tcBorders>
              <w:top w:val="nil"/>
            </w:tcBorders>
          </w:tcPr>
          <w:p w:rsidR="00635EA3" w:rsidRPr="001D4FEF" w:rsidRDefault="00635EA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mesma quantidade de tempo em outros horários gerenciados pelo próprio colaborador.</w:t>
            </w:r>
          </w:p>
        </w:tc>
      </w:tr>
      <w:tr w:rsidR="0010379D" w:rsidRPr="00635EA3" w:rsidTr="00AD1837">
        <w:tc>
          <w:tcPr>
            <w:tcW w:w="2031" w:type="dxa"/>
            <w:tcBorders>
              <w:top w:val="nil"/>
            </w:tcBorders>
          </w:tcPr>
          <w:p w:rsidR="0010379D" w:rsidRPr="001D4FEF" w:rsidRDefault="00635EA3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Dificuldade na criação da documentação do plano de teste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635EA3" w:rsidP="00635EA3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Estudar técnicas de teste em </w:t>
            </w:r>
            <w:proofErr w:type="spellStart"/>
            <w:proofErr w:type="gramStart"/>
            <w:r>
              <w:rPr>
                <w:rFonts w:ascii="Calibri" w:hAnsi="Calibri"/>
                <w:sz w:val="22"/>
                <w:lang w:val="pt-BR"/>
              </w:rPr>
              <w:t>sites,literatura</w:t>
            </w:r>
            <w:proofErr w:type="spellEnd"/>
            <w:proofErr w:type="gramEnd"/>
            <w:r>
              <w:rPr>
                <w:rFonts w:ascii="Calibri" w:hAnsi="Calibri"/>
                <w:sz w:val="22"/>
                <w:lang w:val="pt-BR"/>
              </w:rPr>
              <w:t>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635EA3" w:rsidTr="00AD1837">
        <w:tc>
          <w:tcPr>
            <w:tcW w:w="2031" w:type="dxa"/>
            <w:tcBorders>
              <w:top w:val="nil"/>
            </w:tcBorders>
          </w:tcPr>
          <w:p w:rsidR="0010379D" w:rsidRPr="001D4FEF" w:rsidRDefault="00635EA3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Dificuldade na criação do projeto de testes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635EA3" w:rsidP="00635EA3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Estudar técnicas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de  identificação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 de casos de teste 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B4EB7" w:rsidRPr="001D4FEF" w:rsidRDefault="008B4EB7" w:rsidP="008B4EB7">
      <w:pPr>
        <w:rPr>
          <w:lang w:val="pt-BR"/>
        </w:rPr>
      </w:pPr>
    </w:p>
    <w:p w:rsidR="00562868" w:rsidRDefault="008D289F" w:rsidP="008E169A">
      <w:pPr>
        <w:pStyle w:val="Ttulo1"/>
        <w:rPr>
          <w:rFonts w:ascii="Calibri" w:hAnsi="Calibri"/>
          <w:sz w:val="26"/>
          <w:lang w:val="pt-BR"/>
        </w:rPr>
      </w:pPr>
      <w:bookmarkStart w:id="52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52"/>
    </w:p>
    <w:p w:rsidR="008E169A" w:rsidRPr="008E169A" w:rsidRDefault="008E169A" w:rsidP="008E169A">
      <w:pPr>
        <w:rPr>
          <w:lang w:val="pt-BR"/>
        </w:rPr>
      </w:pPr>
    </w:p>
    <w:p w:rsidR="008B4EB7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53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53"/>
    </w:p>
    <w:p w:rsidR="008E169A" w:rsidRDefault="008E169A" w:rsidP="008E169A">
      <w:pPr>
        <w:rPr>
          <w:lang w:val="pt-BR"/>
        </w:rPr>
      </w:pPr>
    </w:p>
    <w:p w:rsidR="00635EA3" w:rsidRDefault="00635EA3" w:rsidP="008E169A">
      <w:pPr>
        <w:rPr>
          <w:lang w:val="pt-BR"/>
        </w:rPr>
      </w:pPr>
    </w:p>
    <w:p w:rsidR="00635EA3" w:rsidRDefault="00635EA3" w:rsidP="008E169A">
      <w:pPr>
        <w:rPr>
          <w:lang w:val="pt-BR"/>
        </w:rPr>
      </w:pPr>
    </w:p>
    <w:p w:rsidR="00635EA3" w:rsidRPr="008E169A" w:rsidRDefault="00635EA3" w:rsidP="008E169A">
      <w:pPr>
        <w:rPr>
          <w:lang w:val="pt-BR"/>
        </w:rPr>
      </w:pPr>
    </w:p>
    <w:p w:rsidR="0081191E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54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54"/>
    </w:p>
    <w:p w:rsidR="008256D5" w:rsidRDefault="008256D5" w:rsidP="008256D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48"/>
        <w:gridCol w:w="2700"/>
        <w:gridCol w:w="4140"/>
      </w:tblGrid>
      <w:tr w:rsidR="008256D5" w:rsidTr="008256D5">
        <w:trPr>
          <w:cantSplit/>
          <w:jc w:val="center"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:rsidR="008256D5" w:rsidRDefault="008256D5">
            <w:pPr>
              <w:pStyle w:val="bodytext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Recursos Humanos</w:t>
            </w:r>
          </w:p>
        </w:tc>
      </w:tr>
      <w:tr w:rsidR="008256D5" w:rsidTr="008256D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:rsidR="008256D5" w:rsidRDefault="00CF4618">
            <w:pPr>
              <w:pStyle w:val="bodytext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Função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:rsidR="008256D5" w:rsidRDefault="00CF4618" w:rsidP="00CF4618">
            <w:pPr>
              <w:pStyle w:val="bodytext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Nome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:rsidR="008256D5" w:rsidRDefault="008256D5">
            <w:pPr>
              <w:pStyle w:val="bodytext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 Específicas ou Comentários</w:t>
            </w:r>
          </w:p>
        </w:tc>
      </w:tr>
      <w:tr w:rsidR="008256D5" w:rsidTr="008256D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56D5" w:rsidRDefault="008256D5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 de Teste,</w:t>
            </w:r>
          </w:p>
          <w:p w:rsidR="008256D5" w:rsidRDefault="008256D5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 do Projeto de Teste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56D5" w:rsidRDefault="00CF4618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Peter </w:t>
            </w:r>
            <w:proofErr w:type="spellStart"/>
            <w:r>
              <w:rPr>
                <w:sz w:val="22"/>
                <w:lang w:val="pt-BR"/>
              </w:rPr>
              <w:t>mademann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56D5" w:rsidRDefault="008256D5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Fornece </w:t>
            </w:r>
            <w:proofErr w:type="spellStart"/>
            <w:r>
              <w:rPr>
                <w:sz w:val="22"/>
                <w:lang w:val="pt-BR"/>
              </w:rPr>
              <w:t>supervisionamento</w:t>
            </w:r>
            <w:proofErr w:type="spellEnd"/>
            <w:r>
              <w:rPr>
                <w:sz w:val="22"/>
                <w:lang w:val="pt-BR"/>
              </w:rPr>
              <w:t xml:space="preserve"> gerencial. </w:t>
            </w:r>
          </w:p>
          <w:p w:rsidR="008256D5" w:rsidRDefault="008256D5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:rsidR="008256D5" w:rsidRDefault="008256D5" w:rsidP="008256D5">
            <w:pPr>
              <w:pStyle w:val="bodytext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provê</w:t>
            </w:r>
            <w:proofErr w:type="gramEnd"/>
            <w:r>
              <w:rPr>
                <w:sz w:val="22"/>
                <w:lang w:val="pt-BR"/>
              </w:rPr>
              <w:t xml:space="preserve"> direcionamento técnico</w:t>
            </w:r>
          </w:p>
          <w:p w:rsidR="008256D5" w:rsidRDefault="008256D5" w:rsidP="008256D5">
            <w:pPr>
              <w:pStyle w:val="bodytext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adquire</w:t>
            </w:r>
            <w:proofErr w:type="gramEnd"/>
            <w:r>
              <w:rPr>
                <w:sz w:val="22"/>
                <w:lang w:val="pt-BR"/>
              </w:rPr>
              <w:t xml:space="preserve"> recursos apropriados</w:t>
            </w:r>
          </w:p>
          <w:p w:rsidR="008256D5" w:rsidRDefault="008256D5" w:rsidP="008256D5">
            <w:pPr>
              <w:pStyle w:val="bodytext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fornece</w:t>
            </w:r>
            <w:proofErr w:type="gramEnd"/>
            <w:r>
              <w:rPr>
                <w:sz w:val="22"/>
                <w:lang w:val="pt-BR"/>
              </w:rPr>
              <w:t xml:space="preserve"> relatórios de gerenciamento</w:t>
            </w:r>
          </w:p>
          <w:p w:rsidR="00CF4618" w:rsidRDefault="00CF4618" w:rsidP="008256D5">
            <w:pPr>
              <w:pStyle w:val="bodytext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gera</w:t>
            </w:r>
            <w:proofErr w:type="gramEnd"/>
            <w:r>
              <w:rPr>
                <w:sz w:val="22"/>
                <w:lang w:val="pt-BR"/>
              </w:rPr>
              <w:t xml:space="preserve"> o plano de teste;</w:t>
            </w:r>
          </w:p>
          <w:p w:rsidR="00CF4618" w:rsidRDefault="00CF4618" w:rsidP="008256D5">
            <w:pPr>
              <w:pStyle w:val="bodytext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 o modelo de teste</w:t>
            </w:r>
          </w:p>
        </w:tc>
      </w:tr>
      <w:tr w:rsidR="008256D5" w:rsidTr="008256D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256D5" w:rsidRDefault="008256D5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Test Designer</w:t>
            </w:r>
          </w:p>
          <w:p w:rsidR="008256D5" w:rsidRDefault="008256D5">
            <w:pPr>
              <w:pStyle w:val="bodytext"/>
              <w:rPr>
                <w:sz w:val="22"/>
                <w:lang w:val="pt-BR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56D5" w:rsidRDefault="00CF4618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Adriano Vasconcelos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56D5" w:rsidRDefault="008256D5" w:rsidP="00CF4618">
            <w:pPr>
              <w:pStyle w:val="bodytext"/>
              <w:numPr>
                <w:ilvl w:val="0"/>
                <w:numId w:val="42"/>
              </w:numPr>
              <w:ind w:left="378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Identifica, prioriza, e implementa os casos de teste.</w:t>
            </w:r>
          </w:p>
          <w:p w:rsidR="008256D5" w:rsidRDefault="008256D5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:rsidR="008256D5" w:rsidRDefault="008256D5" w:rsidP="008256D5">
            <w:pPr>
              <w:pStyle w:val="bodytext"/>
              <w:numPr>
                <w:ilvl w:val="0"/>
                <w:numId w:val="39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avalia</w:t>
            </w:r>
            <w:proofErr w:type="gramEnd"/>
            <w:r>
              <w:rPr>
                <w:sz w:val="22"/>
                <w:lang w:val="pt-BR"/>
              </w:rPr>
              <w:t xml:space="preserve"> a efetividade do esforço de teste</w:t>
            </w:r>
          </w:p>
        </w:tc>
      </w:tr>
      <w:tr w:rsidR="008256D5" w:rsidTr="00CF4618">
        <w:trPr>
          <w:cantSplit/>
          <w:trHeight w:val="40"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56D5" w:rsidRDefault="008256D5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Testador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256D5" w:rsidRDefault="00CF4618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André </w:t>
            </w:r>
            <w:proofErr w:type="spellStart"/>
            <w:r>
              <w:rPr>
                <w:sz w:val="22"/>
                <w:lang w:val="pt-BR"/>
              </w:rPr>
              <w:t>Genoino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56D5" w:rsidRDefault="008256D5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testes.</w:t>
            </w:r>
          </w:p>
          <w:p w:rsidR="008256D5" w:rsidRDefault="008256D5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:rsidR="008256D5" w:rsidRDefault="008256D5" w:rsidP="008256D5">
            <w:pPr>
              <w:pStyle w:val="bodytext"/>
              <w:numPr>
                <w:ilvl w:val="0"/>
                <w:numId w:val="40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executar</w:t>
            </w:r>
            <w:proofErr w:type="gramEnd"/>
            <w:r>
              <w:rPr>
                <w:sz w:val="22"/>
                <w:lang w:val="pt-BR"/>
              </w:rPr>
              <w:t xml:space="preserve"> os testes</w:t>
            </w:r>
          </w:p>
          <w:p w:rsidR="008256D5" w:rsidRDefault="008256D5" w:rsidP="008256D5">
            <w:pPr>
              <w:pStyle w:val="bodytext"/>
              <w:numPr>
                <w:ilvl w:val="0"/>
                <w:numId w:val="40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registrar</w:t>
            </w:r>
            <w:proofErr w:type="gramEnd"/>
            <w:r>
              <w:rPr>
                <w:sz w:val="22"/>
                <w:lang w:val="pt-BR"/>
              </w:rPr>
              <w:t xml:space="preserve"> os resultados</w:t>
            </w:r>
          </w:p>
          <w:p w:rsidR="008256D5" w:rsidRDefault="008256D5" w:rsidP="008256D5">
            <w:pPr>
              <w:pStyle w:val="bodytext"/>
              <w:numPr>
                <w:ilvl w:val="0"/>
                <w:numId w:val="40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reestabelecer</w:t>
            </w:r>
            <w:proofErr w:type="gramEnd"/>
            <w:r>
              <w:rPr>
                <w:sz w:val="22"/>
                <w:lang w:val="pt-BR"/>
              </w:rPr>
              <w:t>-se dos erros</w:t>
            </w:r>
          </w:p>
          <w:p w:rsidR="008256D5" w:rsidRDefault="008256D5" w:rsidP="008256D5">
            <w:pPr>
              <w:pStyle w:val="bodytext"/>
              <w:numPr>
                <w:ilvl w:val="0"/>
                <w:numId w:val="40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documentar</w:t>
            </w:r>
            <w:proofErr w:type="gramEnd"/>
            <w:r>
              <w:rPr>
                <w:sz w:val="22"/>
                <w:lang w:val="pt-BR"/>
              </w:rPr>
              <w:t xml:space="preserve"> solicitações de mudança</w:t>
            </w:r>
          </w:p>
        </w:tc>
      </w:tr>
      <w:tr w:rsidR="00CF4618" w:rsidTr="00CF4618">
        <w:trPr>
          <w:cantSplit/>
          <w:trHeight w:val="40"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618" w:rsidRDefault="00CF4618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Cliente 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F4618" w:rsidRDefault="00CF4618">
            <w:pPr>
              <w:pStyle w:val="bodytext"/>
              <w:rPr>
                <w:sz w:val="22"/>
                <w:lang w:val="pt-BR"/>
              </w:rPr>
            </w:pPr>
            <w:proofErr w:type="spellStart"/>
            <w:r>
              <w:rPr>
                <w:sz w:val="22"/>
                <w:lang w:val="pt-BR"/>
              </w:rPr>
              <w:t>Ivna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618" w:rsidRDefault="0023422C" w:rsidP="0023422C">
            <w:pPr>
              <w:pStyle w:val="bodytext"/>
              <w:numPr>
                <w:ilvl w:val="0"/>
                <w:numId w:val="41"/>
              </w:numPr>
              <w:ind w:left="378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Receber o sistema e validar o software através dos </w:t>
            </w:r>
            <w:proofErr w:type="gramStart"/>
            <w:r>
              <w:rPr>
                <w:sz w:val="22"/>
                <w:lang w:val="pt-BR"/>
              </w:rPr>
              <w:t xml:space="preserve">requisitos </w:t>
            </w:r>
            <w:r w:rsidR="00CF4618">
              <w:rPr>
                <w:sz w:val="22"/>
                <w:lang w:val="pt-BR"/>
              </w:rPr>
              <w:t xml:space="preserve"> levantados</w:t>
            </w:r>
            <w:proofErr w:type="gramEnd"/>
            <w:r w:rsidR="00CF4618">
              <w:rPr>
                <w:sz w:val="22"/>
                <w:lang w:val="pt-BR"/>
              </w:rPr>
              <w:t>.</w:t>
            </w:r>
          </w:p>
        </w:tc>
      </w:tr>
    </w:tbl>
    <w:p w:rsidR="008256D5" w:rsidRPr="008256D5" w:rsidRDefault="008256D5" w:rsidP="008256D5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2732DA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55" w:name="_Toc242451469"/>
      <w:r w:rsidRPr="001D4FEF">
        <w:rPr>
          <w:rFonts w:ascii="Calibri" w:hAnsi="Calibri"/>
          <w:sz w:val="26"/>
          <w:lang w:val="pt-BR"/>
        </w:rPr>
        <w:t>Necessidade treinamento da equipe</w:t>
      </w:r>
      <w:bookmarkEnd w:id="55"/>
    </w:p>
    <w:p w:rsidR="0023422C" w:rsidRPr="0023422C" w:rsidRDefault="0023422C" w:rsidP="0023422C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Não haverá</w:t>
      </w: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56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56"/>
    </w:p>
    <w:p w:rsidR="002732DA" w:rsidRPr="001D4FEF" w:rsidRDefault="002732DA" w:rsidP="002732DA">
      <w:pPr>
        <w:rPr>
          <w:lang w:val="pt-BR"/>
        </w:rPr>
      </w:pPr>
    </w:p>
    <w:p w:rsidR="001173B8" w:rsidRDefault="001173B8" w:rsidP="001173B8">
      <w:pPr>
        <w:pStyle w:val="Ttulo1"/>
        <w:rPr>
          <w:rFonts w:ascii="Calibri" w:hAnsi="Calibri"/>
          <w:sz w:val="26"/>
          <w:lang w:val="pt-BR"/>
        </w:rPr>
      </w:pPr>
      <w:bookmarkStart w:id="57" w:name="_Toc242451471"/>
      <w:bookmarkStart w:id="58" w:name="_GoBack"/>
      <w:bookmarkEnd w:id="58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50"/>
      <w:bookmarkEnd w:id="57"/>
    </w:p>
    <w:p w:rsidR="00CC1587" w:rsidRDefault="00CC1587" w:rsidP="00CC1587">
      <w:pPr>
        <w:rPr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CC1587" w:rsidTr="00DB4CC6">
        <w:trPr>
          <w:jc w:val="center"/>
        </w:trPr>
        <w:tc>
          <w:tcPr>
            <w:tcW w:w="2863" w:type="dxa"/>
            <w:shd w:val="clear" w:color="auto" w:fill="BFBFBF" w:themeFill="background1" w:themeFillShade="BF"/>
            <w:vAlign w:val="center"/>
          </w:tcPr>
          <w:p w:rsidR="00CC1587" w:rsidRDefault="00CC1587" w:rsidP="00DB4CC6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:rsidR="00CC1587" w:rsidRDefault="00CC1587" w:rsidP="00DB4CC6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  <w:vAlign w:val="center"/>
          </w:tcPr>
          <w:p w:rsidR="00CC1587" w:rsidRDefault="00CC1587" w:rsidP="00DB4CC6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CC1587" w:rsidTr="00DB4CC6">
        <w:trPr>
          <w:jc w:val="center"/>
        </w:trPr>
        <w:tc>
          <w:tcPr>
            <w:tcW w:w="2863" w:type="dxa"/>
            <w:vAlign w:val="center"/>
          </w:tcPr>
          <w:p w:rsidR="00CC1587" w:rsidRDefault="007C6D4A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Plano de testes</w:t>
            </w:r>
          </w:p>
        </w:tc>
        <w:tc>
          <w:tcPr>
            <w:tcW w:w="1932" w:type="dxa"/>
            <w:vAlign w:val="center"/>
          </w:tcPr>
          <w:p w:rsidR="00CC1587" w:rsidRDefault="00DB4CC6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</w:t>
            </w:r>
            <w:r w:rsidR="00CC1587">
              <w:rPr>
                <w:sz w:val="22"/>
                <w:lang w:val="pt-BR"/>
              </w:rPr>
              <w:t>/09/2014</w:t>
            </w:r>
          </w:p>
        </w:tc>
        <w:tc>
          <w:tcPr>
            <w:tcW w:w="1929" w:type="dxa"/>
            <w:vAlign w:val="center"/>
          </w:tcPr>
          <w:p w:rsidR="00CC1587" w:rsidRDefault="00CC1587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</w:t>
            </w:r>
            <w:r w:rsidR="00DB4CC6">
              <w:rPr>
                <w:sz w:val="22"/>
                <w:lang w:val="pt-BR"/>
              </w:rPr>
              <w:t>1</w:t>
            </w:r>
            <w:r>
              <w:rPr>
                <w:sz w:val="22"/>
                <w:lang w:val="pt-BR"/>
              </w:rPr>
              <w:t>/09/2014</w:t>
            </w:r>
          </w:p>
        </w:tc>
      </w:tr>
      <w:tr w:rsidR="00CC1587" w:rsidTr="00DB4CC6">
        <w:trPr>
          <w:jc w:val="center"/>
        </w:trPr>
        <w:tc>
          <w:tcPr>
            <w:tcW w:w="2863" w:type="dxa"/>
            <w:vAlign w:val="center"/>
          </w:tcPr>
          <w:p w:rsidR="00CC1587" w:rsidRDefault="007C6D4A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Projeto</w:t>
            </w:r>
            <w:r w:rsidR="00CC1587">
              <w:rPr>
                <w:sz w:val="22"/>
                <w:lang w:val="pt-BR"/>
              </w:rPr>
              <w:t xml:space="preserve"> Teste</w:t>
            </w:r>
          </w:p>
        </w:tc>
        <w:tc>
          <w:tcPr>
            <w:tcW w:w="1932" w:type="dxa"/>
            <w:vAlign w:val="center"/>
          </w:tcPr>
          <w:p w:rsidR="00CC1587" w:rsidRDefault="00CC1587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</w:t>
            </w:r>
            <w:r w:rsidR="00DB4CC6">
              <w:rPr>
                <w:sz w:val="22"/>
                <w:lang w:val="pt-BR"/>
              </w:rPr>
              <w:t>1</w:t>
            </w:r>
            <w:r>
              <w:rPr>
                <w:sz w:val="22"/>
                <w:lang w:val="pt-BR"/>
              </w:rPr>
              <w:t>/09/2014</w:t>
            </w:r>
          </w:p>
        </w:tc>
        <w:tc>
          <w:tcPr>
            <w:tcW w:w="1929" w:type="dxa"/>
            <w:vAlign w:val="center"/>
          </w:tcPr>
          <w:p w:rsidR="00CC1587" w:rsidRDefault="00DB4CC6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</w:t>
            </w:r>
            <w:r w:rsidR="00CC1587">
              <w:rPr>
                <w:sz w:val="22"/>
                <w:lang w:val="pt-BR"/>
              </w:rPr>
              <w:t>/09/2014</w:t>
            </w:r>
          </w:p>
        </w:tc>
      </w:tr>
      <w:tr w:rsidR="00CC1587" w:rsidTr="00DB4CC6">
        <w:trPr>
          <w:jc w:val="center"/>
        </w:trPr>
        <w:tc>
          <w:tcPr>
            <w:tcW w:w="2863" w:type="dxa"/>
            <w:vAlign w:val="center"/>
          </w:tcPr>
          <w:p w:rsidR="00CC1587" w:rsidRDefault="00CC1587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Implementar Teste</w:t>
            </w:r>
          </w:p>
        </w:tc>
        <w:tc>
          <w:tcPr>
            <w:tcW w:w="1932" w:type="dxa"/>
            <w:vAlign w:val="center"/>
          </w:tcPr>
          <w:p w:rsidR="00CC1587" w:rsidRDefault="00DB4CC6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</w:t>
            </w:r>
            <w:r w:rsidR="00CC1587">
              <w:rPr>
                <w:sz w:val="22"/>
                <w:lang w:val="pt-BR"/>
              </w:rPr>
              <w:t>/09/2014</w:t>
            </w:r>
          </w:p>
        </w:tc>
        <w:tc>
          <w:tcPr>
            <w:tcW w:w="1929" w:type="dxa"/>
            <w:vAlign w:val="center"/>
          </w:tcPr>
          <w:p w:rsidR="00CC1587" w:rsidRDefault="00DB4CC6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25</w:t>
            </w:r>
            <w:r w:rsidR="00CC1587">
              <w:rPr>
                <w:sz w:val="22"/>
                <w:lang w:val="pt-BR"/>
              </w:rPr>
              <w:t>/10/2014</w:t>
            </w:r>
          </w:p>
        </w:tc>
      </w:tr>
      <w:tr w:rsidR="00CC1587" w:rsidTr="00DB4CC6">
        <w:trPr>
          <w:jc w:val="center"/>
        </w:trPr>
        <w:tc>
          <w:tcPr>
            <w:tcW w:w="2863" w:type="dxa"/>
            <w:vAlign w:val="center"/>
          </w:tcPr>
          <w:p w:rsidR="00CC1587" w:rsidRDefault="00CC1587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  <w:vAlign w:val="center"/>
          </w:tcPr>
          <w:p w:rsidR="00CC1587" w:rsidRDefault="00DB4CC6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25</w:t>
            </w:r>
            <w:r w:rsidR="00CC1587">
              <w:rPr>
                <w:sz w:val="22"/>
                <w:lang w:val="pt-BR"/>
              </w:rPr>
              <w:t>/10/2014</w:t>
            </w:r>
          </w:p>
        </w:tc>
        <w:tc>
          <w:tcPr>
            <w:tcW w:w="1929" w:type="dxa"/>
            <w:vAlign w:val="center"/>
          </w:tcPr>
          <w:p w:rsidR="00CC1587" w:rsidRDefault="00FD2F1A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</w:t>
            </w:r>
            <w:r w:rsidR="00CC1587">
              <w:rPr>
                <w:sz w:val="22"/>
                <w:lang w:val="pt-BR"/>
              </w:rPr>
              <w:t>/11/2014</w:t>
            </w:r>
          </w:p>
        </w:tc>
      </w:tr>
      <w:tr w:rsidR="00CC1587" w:rsidTr="00DB4CC6">
        <w:trPr>
          <w:jc w:val="center"/>
        </w:trPr>
        <w:tc>
          <w:tcPr>
            <w:tcW w:w="2863" w:type="dxa"/>
            <w:vAlign w:val="center"/>
          </w:tcPr>
          <w:p w:rsidR="00CC1587" w:rsidRDefault="00CC1587" w:rsidP="00DB4CC6">
            <w:pPr>
              <w:pStyle w:val="Corpodetexto1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Avaliar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Teste</w:t>
            </w:r>
            <w:proofErr w:type="spellEnd"/>
          </w:p>
        </w:tc>
        <w:tc>
          <w:tcPr>
            <w:tcW w:w="1932" w:type="dxa"/>
            <w:vAlign w:val="center"/>
          </w:tcPr>
          <w:p w:rsidR="00CC1587" w:rsidRDefault="008E3C44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</w:t>
            </w:r>
            <w:r w:rsidR="00CC1587">
              <w:rPr>
                <w:sz w:val="22"/>
                <w:lang w:val="pt-BR"/>
              </w:rPr>
              <w:t>/11/2014</w:t>
            </w:r>
          </w:p>
        </w:tc>
        <w:tc>
          <w:tcPr>
            <w:tcW w:w="1929" w:type="dxa"/>
            <w:vAlign w:val="center"/>
          </w:tcPr>
          <w:p w:rsidR="00CC1587" w:rsidRDefault="00CC1587" w:rsidP="00DB4CC6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04/12/2014</w:t>
            </w:r>
          </w:p>
        </w:tc>
      </w:tr>
    </w:tbl>
    <w:p w:rsidR="00CC1587" w:rsidRPr="00CC1587" w:rsidRDefault="00CC1587" w:rsidP="00CC1587">
      <w:pPr>
        <w:rPr>
          <w:lang w:val="pt-BR"/>
        </w:rPr>
      </w:pPr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838" w:rsidRDefault="00D42838">
      <w:pPr>
        <w:spacing w:line="240" w:lineRule="auto"/>
      </w:pPr>
      <w:r>
        <w:separator/>
      </w:r>
    </w:p>
  </w:endnote>
  <w:endnote w:type="continuationSeparator" w:id="0">
    <w:p w:rsidR="00D42838" w:rsidRDefault="00D42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EA3" w:rsidRDefault="00635EA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EA3" w:rsidRDefault="00635E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838" w:rsidRDefault="00D42838">
      <w:pPr>
        <w:spacing w:line="240" w:lineRule="auto"/>
      </w:pPr>
      <w:r>
        <w:separator/>
      </w:r>
    </w:p>
  </w:footnote>
  <w:footnote w:type="continuationSeparator" w:id="0">
    <w:p w:rsidR="00D42838" w:rsidRDefault="00D428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EA3" w:rsidRDefault="00635EA3">
    <w:pPr>
      <w:pBdr>
        <w:top w:val="single" w:sz="6" w:space="1" w:color="auto"/>
      </w:pBdr>
    </w:pPr>
  </w:p>
  <w:p w:rsidR="00635EA3" w:rsidRDefault="00635EA3">
    <w:pPr>
      <w:pStyle w:val="Cabealho"/>
    </w:pPr>
  </w:p>
  <w:p w:rsidR="00635EA3" w:rsidRDefault="00635EA3"/>
  <w:p w:rsidR="00635EA3" w:rsidRDefault="00635E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EA3" w:rsidRDefault="00635E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EA3" w:rsidRDefault="00635EA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FD7150"/>
    <w:multiLevelType w:val="hybridMultilevel"/>
    <w:tmpl w:val="AF28F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5B71D32"/>
    <w:multiLevelType w:val="hybridMultilevel"/>
    <w:tmpl w:val="73AAD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E166F3"/>
    <w:multiLevelType w:val="hybridMultilevel"/>
    <w:tmpl w:val="BF78F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3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5B57ED"/>
    <w:multiLevelType w:val="hybridMultilevel"/>
    <w:tmpl w:val="DD302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CF6791"/>
    <w:multiLevelType w:val="hybridMultilevel"/>
    <w:tmpl w:val="C4DE240C"/>
    <w:lvl w:ilvl="0" w:tplc="0416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2">
    <w:nsid w:val="7D811008"/>
    <w:multiLevelType w:val="hybridMultilevel"/>
    <w:tmpl w:val="5BDC74B4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2"/>
  </w:num>
  <w:num w:numId="5">
    <w:abstractNumId w:val="11"/>
  </w:num>
  <w:num w:numId="6">
    <w:abstractNumId w:val="24"/>
  </w:num>
  <w:num w:numId="7">
    <w:abstractNumId w:val="30"/>
  </w:num>
  <w:num w:numId="8">
    <w:abstractNumId w:val="2"/>
  </w:num>
  <w:num w:numId="9">
    <w:abstractNumId w:val="27"/>
  </w:num>
  <w:num w:numId="10">
    <w:abstractNumId w:val="22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8"/>
  </w:num>
  <w:num w:numId="17">
    <w:abstractNumId w:val="26"/>
  </w:num>
  <w:num w:numId="18">
    <w:abstractNumId w:val="25"/>
  </w:num>
  <w:num w:numId="19">
    <w:abstractNumId w:val="8"/>
  </w:num>
  <w:num w:numId="20">
    <w:abstractNumId w:val="23"/>
  </w:num>
  <w:num w:numId="21">
    <w:abstractNumId w:val="4"/>
  </w:num>
  <w:num w:numId="22">
    <w:abstractNumId w:val="13"/>
  </w:num>
  <w:num w:numId="23">
    <w:abstractNumId w:val="16"/>
  </w:num>
  <w:num w:numId="24">
    <w:abstractNumId w:val="15"/>
  </w:num>
  <w:num w:numId="25">
    <w:abstractNumId w:val="5"/>
  </w:num>
  <w:num w:numId="26">
    <w:abstractNumId w:val="1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14"/>
  </w:num>
  <w:num w:numId="3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1"/>
  </w:num>
  <w:num w:numId="3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1"/>
    <w:lvlOverride w:ilvl="0"/>
  </w:num>
  <w:num w:numId="38">
    <w:abstractNumId w:val="6"/>
    <w:lvlOverride w:ilvl="0"/>
  </w:num>
  <w:num w:numId="39">
    <w:abstractNumId w:val="3"/>
    <w:lvlOverride w:ilvl="0"/>
  </w:num>
  <w:num w:numId="40">
    <w:abstractNumId w:val="29"/>
    <w:lvlOverride w:ilvl="0"/>
  </w:num>
  <w:num w:numId="41">
    <w:abstractNumId w:val="9"/>
  </w:num>
  <w:num w:numId="42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20807"/>
    <w:rsid w:val="00084E33"/>
    <w:rsid w:val="0009106A"/>
    <w:rsid w:val="000B0543"/>
    <w:rsid w:val="000B3506"/>
    <w:rsid w:val="000D5A8A"/>
    <w:rsid w:val="000E124B"/>
    <w:rsid w:val="0010379D"/>
    <w:rsid w:val="001173B8"/>
    <w:rsid w:val="0016692A"/>
    <w:rsid w:val="001749C9"/>
    <w:rsid w:val="001B0575"/>
    <w:rsid w:val="001B375D"/>
    <w:rsid w:val="001D4FEF"/>
    <w:rsid w:val="001F25D2"/>
    <w:rsid w:val="002050F5"/>
    <w:rsid w:val="00227DBD"/>
    <w:rsid w:val="0023422C"/>
    <w:rsid w:val="002669DD"/>
    <w:rsid w:val="002732DA"/>
    <w:rsid w:val="00283381"/>
    <w:rsid w:val="00286506"/>
    <w:rsid w:val="00287497"/>
    <w:rsid w:val="00296374"/>
    <w:rsid w:val="002C5222"/>
    <w:rsid w:val="003217B3"/>
    <w:rsid w:val="00326745"/>
    <w:rsid w:val="00380C34"/>
    <w:rsid w:val="0038508A"/>
    <w:rsid w:val="003B69AC"/>
    <w:rsid w:val="003E13F6"/>
    <w:rsid w:val="003E64A3"/>
    <w:rsid w:val="004B22D2"/>
    <w:rsid w:val="004D48C0"/>
    <w:rsid w:val="004E2B5B"/>
    <w:rsid w:val="004E4E3B"/>
    <w:rsid w:val="004F4282"/>
    <w:rsid w:val="00507414"/>
    <w:rsid w:val="00516470"/>
    <w:rsid w:val="00522B1B"/>
    <w:rsid w:val="005561BF"/>
    <w:rsid w:val="00562868"/>
    <w:rsid w:val="00564F18"/>
    <w:rsid w:val="00592CCF"/>
    <w:rsid w:val="005D4600"/>
    <w:rsid w:val="005F3425"/>
    <w:rsid w:val="00635EA3"/>
    <w:rsid w:val="00673EF3"/>
    <w:rsid w:val="0067788C"/>
    <w:rsid w:val="006968C7"/>
    <w:rsid w:val="006A1EC3"/>
    <w:rsid w:val="006D365A"/>
    <w:rsid w:val="007059EC"/>
    <w:rsid w:val="0074521A"/>
    <w:rsid w:val="007879C3"/>
    <w:rsid w:val="007965F7"/>
    <w:rsid w:val="007A38F1"/>
    <w:rsid w:val="007B4680"/>
    <w:rsid w:val="007C6D4A"/>
    <w:rsid w:val="0081191E"/>
    <w:rsid w:val="00812F88"/>
    <w:rsid w:val="00824144"/>
    <w:rsid w:val="008256D5"/>
    <w:rsid w:val="00825DD2"/>
    <w:rsid w:val="00844221"/>
    <w:rsid w:val="008444F9"/>
    <w:rsid w:val="00844FCD"/>
    <w:rsid w:val="008967DA"/>
    <w:rsid w:val="008B24EF"/>
    <w:rsid w:val="008B4EB7"/>
    <w:rsid w:val="008D289F"/>
    <w:rsid w:val="008E169A"/>
    <w:rsid w:val="008E3C44"/>
    <w:rsid w:val="008E7950"/>
    <w:rsid w:val="008F11E5"/>
    <w:rsid w:val="00915622"/>
    <w:rsid w:val="00924BAC"/>
    <w:rsid w:val="009355E1"/>
    <w:rsid w:val="009960B3"/>
    <w:rsid w:val="009D3D4F"/>
    <w:rsid w:val="009E502C"/>
    <w:rsid w:val="009F7193"/>
    <w:rsid w:val="00A07B52"/>
    <w:rsid w:val="00A218FC"/>
    <w:rsid w:val="00A35FB6"/>
    <w:rsid w:val="00A46269"/>
    <w:rsid w:val="00A540B7"/>
    <w:rsid w:val="00AB6223"/>
    <w:rsid w:val="00AD1837"/>
    <w:rsid w:val="00AF0841"/>
    <w:rsid w:val="00B062B3"/>
    <w:rsid w:val="00B20DA1"/>
    <w:rsid w:val="00B24E78"/>
    <w:rsid w:val="00B7019B"/>
    <w:rsid w:val="00B93926"/>
    <w:rsid w:val="00BA3CB6"/>
    <w:rsid w:val="00BB73EC"/>
    <w:rsid w:val="00BC3C52"/>
    <w:rsid w:val="00BD25C5"/>
    <w:rsid w:val="00BE1D2A"/>
    <w:rsid w:val="00C17DC5"/>
    <w:rsid w:val="00C27925"/>
    <w:rsid w:val="00C46157"/>
    <w:rsid w:val="00C72083"/>
    <w:rsid w:val="00CB23E7"/>
    <w:rsid w:val="00CC1587"/>
    <w:rsid w:val="00CC411E"/>
    <w:rsid w:val="00CD0E8A"/>
    <w:rsid w:val="00CF2D0D"/>
    <w:rsid w:val="00CF4618"/>
    <w:rsid w:val="00D05117"/>
    <w:rsid w:val="00D2657F"/>
    <w:rsid w:val="00D42838"/>
    <w:rsid w:val="00D47217"/>
    <w:rsid w:val="00D769F7"/>
    <w:rsid w:val="00D87C06"/>
    <w:rsid w:val="00DB1351"/>
    <w:rsid w:val="00DB4CC6"/>
    <w:rsid w:val="00DC1DBA"/>
    <w:rsid w:val="00DC6729"/>
    <w:rsid w:val="00E0247F"/>
    <w:rsid w:val="00E43331"/>
    <w:rsid w:val="00E445D7"/>
    <w:rsid w:val="00E61FFE"/>
    <w:rsid w:val="00E911BC"/>
    <w:rsid w:val="00EB108D"/>
    <w:rsid w:val="00EE7F88"/>
    <w:rsid w:val="00EF792B"/>
    <w:rsid w:val="00F26F0E"/>
    <w:rsid w:val="00F271E9"/>
    <w:rsid w:val="00F378B6"/>
    <w:rsid w:val="00F4479D"/>
    <w:rsid w:val="00F47F03"/>
    <w:rsid w:val="00F81F06"/>
    <w:rsid w:val="00F822A2"/>
    <w:rsid w:val="00F96BCE"/>
    <w:rsid w:val="00FD2F1A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6318884-1921-4420-A7CE-EF300838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styleId="PargrafodaLista">
    <w:name w:val="List Paragraph"/>
    <w:basedOn w:val="Normal"/>
    <w:qFormat/>
    <w:rsid w:val="00A07B52"/>
    <w:pPr>
      <w:ind w:left="720"/>
      <w:contextualSpacing/>
    </w:pPr>
  </w:style>
  <w:style w:type="paragraph" w:customStyle="1" w:styleId="bodytext">
    <w:name w:val="body text"/>
    <w:rsid w:val="008256D5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2BEB0D-ECDC-4418-BD81-C4F118496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327</TotalTime>
  <Pages>10</Pages>
  <Words>1707</Words>
  <Characters>9218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10904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peter</cp:lastModifiedBy>
  <cp:revision>29</cp:revision>
  <cp:lastPrinted>2004-07-30T18:38:00Z</cp:lastPrinted>
  <dcterms:created xsi:type="dcterms:W3CDTF">2014-09-05T12:48:00Z</dcterms:created>
  <dcterms:modified xsi:type="dcterms:W3CDTF">2014-10-15T04:32:00Z</dcterms:modified>
</cp:coreProperties>
</file>